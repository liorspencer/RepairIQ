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C4945" w14:textId="77777777" w:rsidR="009E39C3" w:rsidRPr="00DF73EB" w:rsidRDefault="009E39C3" w:rsidP="009E39C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ESCOLA SENAI </w:t>
      </w:r>
    </w:p>
    <w:p w14:paraId="7D9C4D56" w14:textId="54E3A233" w:rsidR="00DF73EB" w:rsidRPr="00DF73EB" w:rsidRDefault="009E39C3" w:rsidP="009E39C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DF73EB">
        <w:rPr>
          <w:rFonts w:ascii="Arial" w:hAnsi="Arial" w:cs="Arial"/>
          <w:sz w:val="28"/>
          <w:szCs w:val="24"/>
        </w:rPr>
        <w:t xml:space="preserve"> </w:t>
      </w:r>
      <w:r w:rsidR="00DF73EB" w:rsidRPr="00DF73EB">
        <w:rPr>
          <w:rFonts w:ascii="Arial" w:hAnsi="Arial" w:cs="Arial"/>
          <w:sz w:val="28"/>
          <w:szCs w:val="24"/>
        </w:rPr>
        <w:t>“PROF. DR. EURYCLIDES DE JESUS ZERBINI”</w:t>
      </w:r>
    </w:p>
    <w:p w14:paraId="5DAB6C7B" w14:textId="642BCA73" w:rsidR="00DF73EB" w:rsidRDefault="00DF73EB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206D99F3" w14:textId="3D9C614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 xml:space="preserve">Douglas Oliveira da Silva </w:t>
      </w:r>
    </w:p>
    <w:p w14:paraId="57114107" w14:textId="0C3DB5FA" w:rsidR="00DF73EB" w:rsidRDefault="64465D74" w:rsidP="51E42578">
      <w:pPr>
        <w:spacing w:after="0" w:line="24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6BD53D71" w14:textId="4ADFFA5B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72A3D3EC" w14:textId="2E989322" w:rsidR="00DF73EB" w:rsidRDefault="64465D74" w:rsidP="51E4257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311BFB06" w14:textId="708EA6AE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64D268C" w14:textId="5BE40127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44A0EBA3" w14:textId="42FFB32B" w:rsidR="00DF73EB" w:rsidRPr="00DF73EB" w:rsidRDefault="64465D74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29510DCD" w14:textId="50DC43C6" w:rsidR="00DF73EB" w:rsidRDefault="00A75DEE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0D0B940D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60061E4C" w14:textId="36496789" w:rsidR="003D6D77" w:rsidRDefault="003D6D77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4EAFD9C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B94D5A5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DEEC669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3656B9A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45FB0818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49F31CB" w14:textId="77777777" w:rsid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0FAB822" w14:textId="4BC429C6" w:rsidR="51E42578" w:rsidRDefault="51E42578" w:rsidP="51E42578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</w:p>
    <w:p w14:paraId="0A7704D9" w14:textId="77777777" w:rsidR="003D6D77" w:rsidRPr="003D6D77" w:rsidRDefault="003D6D77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650B5A13" w14:textId="34B5A899" w:rsidR="003D6D77" w:rsidRDefault="007B2BDF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20</w:t>
      </w:r>
      <w:r w:rsidR="00FB700B">
        <w:rPr>
          <w:rFonts w:ascii="Arial" w:hAnsi="Arial" w:cs="Arial"/>
          <w:sz w:val="28"/>
          <w:szCs w:val="24"/>
        </w:rPr>
        <w:t>25</w:t>
      </w:r>
    </w:p>
    <w:p w14:paraId="35A1DC6D" w14:textId="7A614F1E" w:rsidR="003D6D77" w:rsidRDefault="003D6D77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br w:type="page"/>
      </w:r>
      <w:r w:rsidR="2D780412" w:rsidRPr="51E42578">
        <w:rPr>
          <w:rFonts w:ascii="Arial" w:hAnsi="Arial" w:cs="Arial"/>
          <w:sz w:val="28"/>
          <w:szCs w:val="28"/>
        </w:rPr>
        <w:lastRenderedPageBreak/>
        <w:t xml:space="preserve">Douglas Oliveira da Silva </w:t>
      </w:r>
    </w:p>
    <w:p w14:paraId="053E0D99" w14:textId="0C3DB5FA" w:rsidR="003D6D77" w:rsidRDefault="2D780412" w:rsidP="51E42578">
      <w:pPr>
        <w:spacing w:after="0" w:line="36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0E74FB3A" w14:textId="4ADFFA5B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4101652C" w14:textId="6658CD47" w:rsidR="003D6D77" w:rsidRDefault="2D780412" w:rsidP="51E42578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165EE269" w14:textId="69D9F777" w:rsidR="002C01F8" w:rsidRPr="00DF73EB" w:rsidRDefault="3085B60F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proofErr w:type="spellEnd"/>
      <w:r w:rsidR="002C01F8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72331D19" w14:textId="4EAAC97D" w:rsidR="002C01F8" w:rsidRDefault="00A75DEE" w:rsidP="00A75DEE">
      <w:pPr>
        <w:spacing w:before="120" w:after="120"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Aplicativo de gerenciamento de ordens de serviço</w:t>
      </w:r>
    </w:p>
    <w:p w14:paraId="4B99056E" w14:textId="77777777" w:rsidR="003D6D77" w:rsidRDefault="002C01F8" w:rsidP="0064000A">
      <w:pPr>
        <w:tabs>
          <w:tab w:val="center" w:pos="4393"/>
          <w:tab w:val="left" w:pos="6195"/>
        </w:tabs>
        <w:spacing w:before="120" w:after="12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ab/>
      </w:r>
    </w:p>
    <w:p w14:paraId="1299C43A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DDBEF00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3461D779" w14:textId="77777777" w:rsidR="003D6D77" w:rsidRDefault="003D6D77" w:rsidP="0064000A">
      <w:pPr>
        <w:spacing w:line="360" w:lineRule="auto"/>
        <w:jc w:val="center"/>
        <w:rPr>
          <w:rFonts w:ascii="Arial" w:hAnsi="Arial" w:cs="Arial"/>
          <w:sz w:val="28"/>
          <w:szCs w:val="24"/>
        </w:rPr>
      </w:pPr>
    </w:p>
    <w:p w14:paraId="4CC90CE3" w14:textId="599613B1" w:rsidR="00FA453F" w:rsidRDefault="00FF3261" w:rsidP="0064000A">
      <w:pPr>
        <w:autoSpaceDE w:val="0"/>
        <w:autoSpaceDN w:val="0"/>
        <w:adjustRightInd w:val="0"/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Projeto</w:t>
      </w:r>
      <w:r w:rsidR="00FA453F">
        <w:rPr>
          <w:rFonts w:ascii="Arial" w:hAnsi="Arial" w:cs="Arial"/>
          <w:color w:val="000000"/>
          <w:sz w:val="20"/>
          <w:szCs w:val="20"/>
        </w:rPr>
        <w:t xml:space="preserve"> apresentado </w:t>
      </w:r>
      <w:r>
        <w:rPr>
          <w:rFonts w:ascii="Arial" w:hAnsi="Arial" w:cs="Arial"/>
          <w:color w:val="000000"/>
          <w:sz w:val="20"/>
          <w:szCs w:val="20"/>
        </w:rPr>
        <w:t xml:space="preserve">à Escola SENAI “Prof. Dr. Euryclides de Jesus Zerbini” para obtenção do certificado de conclusão do Curso Técnico de </w:t>
      </w:r>
      <w:r w:rsidR="00FB700B">
        <w:rPr>
          <w:rFonts w:ascii="Arial" w:hAnsi="Arial" w:cs="Arial"/>
          <w:color w:val="000000"/>
          <w:sz w:val="20"/>
          <w:szCs w:val="20"/>
        </w:rPr>
        <w:t>Desenvolvimento de Sistemas.</w:t>
      </w:r>
    </w:p>
    <w:p w14:paraId="3CF2D8B6" w14:textId="77777777" w:rsidR="003D6D77" w:rsidRDefault="003D6D77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0FB78278" w14:textId="77777777" w:rsidR="00703271" w:rsidRDefault="00703271" w:rsidP="0064000A">
      <w:pPr>
        <w:spacing w:line="360" w:lineRule="auto"/>
        <w:ind w:left="2268"/>
        <w:jc w:val="both"/>
        <w:rPr>
          <w:rFonts w:ascii="Arial" w:hAnsi="Arial" w:cs="Arial"/>
          <w:sz w:val="20"/>
          <w:szCs w:val="24"/>
        </w:rPr>
      </w:pPr>
    </w:p>
    <w:p w14:paraId="7797A856" w14:textId="3B54A9C6" w:rsidR="00FB700B" w:rsidRDefault="00703271" w:rsidP="00FB700B">
      <w:pPr>
        <w:spacing w:line="360" w:lineRule="auto"/>
        <w:ind w:left="2268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Orientador: </w:t>
      </w:r>
      <w:r w:rsidR="00FB700B">
        <w:rPr>
          <w:rFonts w:ascii="Arial" w:hAnsi="Arial" w:cs="Arial"/>
          <w:color w:val="000000"/>
          <w:sz w:val="20"/>
          <w:szCs w:val="20"/>
        </w:rPr>
        <w:t xml:space="preserve">Douglas de Cassio </w:t>
      </w:r>
      <w:proofErr w:type="spellStart"/>
      <w:r w:rsidR="00FB700B">
        <w:rPr>
          <w:rFonts w:ascii="Arial" w:hAnsi="Arial" w:cs="Arial"/>
          <w:color w:val="000000"/>
          <w:sz w:val="20"/>
          <w:szCs w:val="20"/>
        </w:rPr>
        <w:t>Quinzani</w:t>
      </w:r>
      <w:proofErr w:type="spellEnd"/>
      <w:r w:rsidR="00FB700B">
        <w:rPr>
          <w:rFonts w:ascii="Arial" w:hAnsi="Arial" w:cs="Arial"/>
          <w:color w:val="000000"/>
          <w:sz w:val="20"/>
          <w:szCs w:val="20"/>
        </w:rPr>
        <w:t xml:space="preserve"> Gaspar, Renato de Mattos Onofre.</w:t>
      </w:r>
    </w:p>
    <w:p w14:paraId="1FC39945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562CB0E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CE0A41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D98A12B" w14:textId="6D4DBB26" w:rsidR="00703271" w:rsidRDefault="00703271" w:rsidP="51E4257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6AA29" w14:textId="77777777" w:rsidR="00703271" w:rsidRPr="003D6D77" w:rsidRDefault="00703271" w:rsidP="0064000A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2946DB82" w14:textId="4869D2B9" w:rsidR="00BF5F88" w:rsidRDefault="007B2BDF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20</w:t>
      </w:r>
      <w:r w:rsidR="00FB700B">
        <w:rPr>
          <w:rFonts w:ascii="Arial" w:hAnsi="Arial" w:cs="Arial"/>
          <w:sz w:val="28"/>
          <w:szCs w:val="28"/>
        </w:rPr>
        <w:t>25</w:t>
      </w:r>
    </w:p>
    <w:p w14:paraId="06F70B72" w14:textId="6E7A0202" w:rsidR="00B112B0" w:rsidRDefault="00B112B0" w:rsidP="51E42578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</w:p>
    <w:p w14:paraId="37F5C532" w14:textId="77777777" w:rsidR="00B112B0" w:rsidRDefault="00B112B0" w:rsidP="00FB700B">
      <w:pPr>
        <w:spacing w:before="120" w:after="120" w:line="360" w:lineRule="auto"/>
        <w:rPr>
          <w:rFonts w:ascii="Arial" w:hAnsi="Arial" w:cs="Arial"/>
          <w:sz w:val="28"/>
          <w:szCs w:val="28"/>
        </w:rPr>
      </w:pPr>
    </w:p>
    <w:p w14:paraId="12F6EF5C" w14:textId="77777777" w:rsidR="00FB700B" w:rsidRDefault="00FB700B" w:rsidP="00FB700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lastRenderedPageBreak/>
        <w:t xml:space="preserve">Douglas Oliveira da Silva </w:t>
      </w:r>
    </w:p>
    <w:p w14:paraId="264949D5" w14:textId="77777777" w:rsidR="00FB700B" w:rsidRDefault="00FB700B" w:rsidP="00FB700B">
      <w:pPr>
        <w:spacing w:after="0" w:line="360" w:lineRule="auto"/>
        <w:jc w:val="center"/>
      </w:pPr>
      <w:r w:rsidRPr="51E42578">
        <w:rPr>
          <w:rFonts w:ascii="Arial" w:hAnsi="Arial" w:cs="Arial"/>
          <w:sz w:val="28"/>
          <w:szCs w:val="28"/>
        </w:rPr>
        <w:t>Júlio César da Silva</w:t>
      </w:r>
    </w:p>
    <w:p w14:paraId="64A226B3" w14:textId="77777777" w:rsidR="00FB700B" w:rsidRDefault="00FB700B" w:rsidP="00FB700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Luís Henrique Ferreira de Souza</w:t>
      </w:r>
    </w:p>
    <w:p w14:paraId="5997CC1D" w14:textId="482FEE95" w:rsidR="00FF3261" w:rsidRPr="00FB700B" w:rsidRDefault="00FB700B" w:rsidP="00FB700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Valmir Soares</w:t>
      </w:r>
    </w:p>
    <w:p w14:paraId="38B26660" w14:textId="2E512A9C" w:rsidR="00FF3261" w:rsidRPr="00DF73EB" w:rsidRDefault="42E61916" w:rsidP="51E42578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51E42578">
        <w:rPr>
          <w:rFonts w:ascii="Arial" w:hAnsi="Arial" w:cs="Arial"/>
          <w:b/>
          <w:bCs/>
          <w:sz w:val="28"/>
          <w:szCs w:val="28"/>
        </w:rPr>
        <w:t>RepairIQ</w:t>
      </w:r>
      <w:proofErr w:type="spellEnd"/>
      <w:r w:rsidR="00FF3261" w:rsidRPr="51E42578">
        <w:rPr>
          <w:rFonts w:ascii="Arial" w:hAnsi="Arial" w:cs="Arial"/>
          <w:b/>
          <w:bCs/>
          <w:sz w:val="28"/>
          <w:szCs w:val="28"/>
        </w:rPr>
        <w:t>:</w:t>
      </w:r>
    </w:p>
    <w:p w14:paraId="38558271" w14:textId="5067FC6B" w:rsidR="00FF3261" w:rsidRPr="00B54E8C" w:rsidRDefault="00FF3261" w:rsidP="0064000A">
      <w:pPr>
        <w:spacing w:line="360" w:lineRule="auto"/>
        <w:jc w:val="both"/>
        <w:rPr>
          <w:rFonts w:ascii="Arial" w:hAnsi="Arial" w:cs="Arial"/>
        </w:rPr>
      </w:pPr>
      <w:r w:rsidRPr="00B54E8C">
        <w:rPr>
          <w:rFonts w:ascii="Arial" w:hAnsi="Arial" w:cs="Arial"/>
        </w:rPr>
        <w:t>Trabalho de conclusão de curso aprovado como requisito parcial par</w:t>
      </w:r>
      <w:r>
        <w:rPr>
          <w:rFonts w:ascii="Arial" w:hAnsi="Arial" w:cs="Arial"/>
        </w:rPr>
        <w:t>a obtenção do grau de técnico, d</w:t>
      </w:r>
      <w:r w:rsidRPr="00B54E8C">
        <w:rPr>
          <w:rFonts w:ascii="Arial" w:hAnsi="Arial" w:cs="Arial"/>
        </w:rPr>
        <w:t>o curso Técnico d</w:t>
      </w:r>
      <w:r w:rsidR="00507C41">
        <w:rPr>
          <w:rFonts w:ascii="Arial" w:hAnsi="Arial" w:cs="Arial"/>
        </w:rPr>
        <w:t>e Desenvolvimento de Sistemas</w:t>
      </w:r>
      <w:r w:rsidR="00507C41">
        <w:rPr>
          <w:rStyle w:val="Refdecomentrio"/>
        </w:rPr>
        <w:t xml:space="preserve"> </w:t>
      </w:r>
      <w:r w:rsidR="00507C41" w:rsidRPr="00507C41">
        <w:rPr>
          <w:rStyle w:val="Refdecomentrio"/>
          <w:sz w:val="24"/>
          <w:szCs w:val="24"/>
        </w:rPr>
        <w:t>d</w:t>
      </w:r>
      <w:r w:rsidRPr="00B54E8C">
        <w:rPr>
          <w:rFonts w:ascii="Arial" w:hAnsi="Arial" w:cs="Arial"/>
        </w:rPr>
        <w:t>a Escola SENAI “Prof</w:t>
      </w:r>
      <w:r>
        <w:rPr>
          <w:rFonts w:ascii="Arial" w:hAnsi="Arial" w:cs="Arial"/>
        </w:rPr>
        <w:t>.</w:t>
      </w:r>
      <w:r w:rsidRPr="00B54E8C">
        <w:rPr>
          <w:rFonts w:ascii="Arial" w:hAnsi="Arial" w:cs="Arial"/>
        </w:rPr>
        <w:t xml:space="preserve"> Dr. Euryclides de Jesus Zerbini”</w:t>
      </w:r>
    </w:p>
    <w:p w14:paraId="3FE9F23F" w14:textId="77777777" w:rsidR="00FF3261" w:rsidRPr="00B54E8C" w:rsidRDefault="00FF3261" w:rsidP="0064000A">
      <w:pPr>
        <w:spacing w:line="360" w:lineRule="auto"/>
        <w:rPr>
          <w:rFonts w:ascii="Arial" w:hAnsi="Arial" w:cs="Arial"/>
        </w:rPr>
      </w:pPr>
    </w:p>
    <w:p w14:paraId="251C5876" w14:textId="77777777" w:rsidR="00FF3261" w:rsidRPr="00F52474" w:rsidRDefault="00FF3261" w:rsidP="0064000A">
      <w:pPr>
        <w:spacing w:line="360" w:lineRule="auto"/>
        <w:jc w:val="center"/>
        <w:rPr>
          <w:rFonts w:ascii="Arial" w:hAnsi="Arial" w:cs="Arial"/>
          <w:b/>
        </w:rPr>
      </w:pPr>
      <w:r w:rsidRPr="00F52474">
        <w:rPr>
          <w:rFonts w:ascii="Arial" w:hAnsi="Arial" w:cs="Arial"/>
          <w:b/>
        </w:rPr>
        <w:t>BANCA EXAMINADORA</w:t>
      </w:r>
    </w:p>
    <w:p w14:paraId="1F72F646" w14:textId="77777777" w:rsidR="00FF3261" w:rsidRDefault="00FF3261" w:rsidP="0064000A">
      <w:pPr>
        <w:spacing w:line="360" w:lineRule="auto"/>
        <w:jc w:val="center"/>
        <w:rPr>
          <w:rFonts w:ascii="Arial" w:hAnsi="Arial" w:cs="Arial"/>
        </w:rPr>
      </w:pPr>
    </w:p>
    <w:p w14:paraId="5C9275A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1º Examinador</w:t>
      </w:r>
    </w:p>
    <w:p w14:paraId="08CE6F91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61CDCEAD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BB9E25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30CE4AF8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2º Examinador</w:t>
      </w:r>
    </w:p>
    <w:p w14:paraId="23DE523C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52E5622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7547A01" w14:textId="77777777" w:rsidR="00FF3261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</w:p>
    <w:p w14:paraId="71503083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jc w:val="center"/>
        <w:rPr>
          <w:rFonts w:ascii="Arial" w:hAnsi="Arial" w:cs="Arial"/>
        </w:rPr>
      </w:pPr>
      <w:r w:rsidRPr="00B54E8C">
        <w:rPr>
          <w:rFonts w:ascii="Arial" w:hAnsi="Arial" w:cs="Arial"/>
        </w:rPr>
        <w:t>3º Examinador</w:t>
      </w:r>
    </w:p>
    <w:p w14:paraId="5043CB0F" w14:textId="77777777" w:rsidR="00FF3261" w:rsidRPr="00B54E8C" w:rsidRDefault="00FF3261" w:rsidP="0064000A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7459315" w14:textId="77777777" w:rsidR="00FF3261" w:rsidRPr="00B54E8C" w:rsidRDefault="00FF3261" w:rsidP="51E42578">
      <w:pPr>
        <w:tabs>
          <w:tab w:val="left" w:pos="1134"/>
          <w:tab w:val="left" w:leader="underscore" w:pos="7371"/>
        </w:tabs>
        <w:spacing w:line="360" w:lineRule="auto"/>
        <w:rPr>
          <w:rFonts w:ascii="Arial" w:hAnsi="Arial" w:cs="Arial"/>
        </w:rPr>
      </w:pPr>
    </w:p>
    <w:p w14:paraId="3AFEAE8F" w14:textId="77777777" w:rsidR="009E39C3" w:rsidRPr="003D6D77" w:rsidRDefault="009E39C3" w:rsidP="009E39C3">
      <w:pPr>
        <w:spacing w:before="120" w:after="120" w:line="360" w:lineRule="auto"/>
        <w:jc w:val="center"/>
        <w:rPr>
          <w:rFonts w:ascii="Arial" w:hAnsi="Arial" w:cs="Arial"/>
          <w:sz w:val="28"/>
          <w:szCs w:val="24"/>
        </w:rPr>
      </w:pPr>
      <w:r w:rsidRPr="003D6D77">
        <w:rPr>
          <w:rFonts w:ascii="Arial" w:hAnsi="Arial" w:cs="Arial"/>
          <w:sz w:val="28"/>
          <w:szCs w:val="24"/>
        </w:rPr>
        <w:t>Campinas SP</w:t>
      </w:r>
    </w:p>
    <w:p w14:paraId="577B7BC4" w14:textId="77777777" w:rsidR="009E39C3" w:rsidRDefault="009E39C3" w:rsidP="009E39C3">
      <w:pPr>
        <w:spacing w:before="120" w:after="120" w:line="360" w:lineRule="auto"/>
        <w:jc w:val="center"/>
        <w:rPr>
          <w:rFonts w:ascii="Arial" w:hAnsi="Arial" w:cs="Arial"/>
          <w:sz w:val="28"/>
          <w:szCs w:val="28"/>
        </w:rPr>
      </w:pPr>
      <w:r w:rsidRPr="51E42578">
        <w:rPr>
          <w:rFonts w:ascii="Arial" w:hAnsi="Arial" w:cs="Arial"/>
          <w:sz w:val="28"/>
          <w:szCs w:val="28"/>
        </w:rPr>
        <w:t>20</w:t>
      </w:r>
      <w:r>
        <w:rPr>
          <w:rFonts w:ascii="Arial" w:hAnsi="Arial" w:cs="Arial"/>
          <w:sz w:val="28"/>
          <w:szCs w:val="28"/>
        </w:rPr>
        <w:t>25</w:t>
      </w:r>
    </w:p>
    <w:p w14:paraId="6537F28F" w14:textId="77777777" w:rsidR="00E308D2" w:rsidRDefault="00E308D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052CD1D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0"/>
      <w:r>
        <w:rPr>
          <w:rFonts w:ascii="Arial" w:hAnsi="Arial" w:cs="Arial"/>
          <w:b/>
          <w:sz w:val="24"/>
          <w:szCs w:val="24"/>
        </w:rPr>
        <w:lastRenderedPageBreak/>
        <w:t>DEDICATÓRIA</w:t>
      </w:r>
      <w:commentRangeEnd w:id="0"/>
      <w:r w:rsidR="00B112B0">
        <w:rPr>
          <w:rStyle w:val="Refdecomentrio"/>
        </w:rPr>
        <w:commentReference w:id="0"/>
      </w:r>
    </w:p>
    <w:p w14:paraId="6DFB9E20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70DF9E56" w14:textId="4DBDA2DB" w:rsidR="00FF3261" w:rsidRDefault="00D7773A" w:rsidP="00D7773A">
      <w:pPr>
        <w:spacing w:line="360" w:lineRule="auto"/>
        <w:rPr>
          <w:rFonts w:ascii="Arial" w:hAnsi="Arial" w:cs="Arial"/>
          <w:sz w:val="24"/>
          <w:szCs w:val="24"/>
        </w:rPr>
      </w:pPr>
      <w:r w:rsidRPr="00D7773A">
        <w:rPr>
          <w:rFonts w:ascii="Arial" w:hAnsi="Arial" w:cs="Arial"/>
          <w:sz w:val="24"/>
          <w:szCs w:val="24"/>
        </w:rPr>
        <w:t>Dedico este projeto a todos os profissionais de manutenção que fazem a diferença todos os dias</w:t>
      </w:r>
      <w:r>
        <w:rPr>
          <w:rFonts w:ascii="Arial" w:hAnsi="Arial" w:cs="Arial"/>
          <w:sz w:val="24"/>
          <w:szCs w:val="24"/>
        </w:rPr>
        <w:t xml:space="preserve"> e</w:t>
      </w:r>
      <w:r w:rsidRPr="00D7773A">
        <w:rPr>
          <w:rFonts w:ascii="Arial" w:hAnsi="Arial" w:cs="Arial"/>
          <w:sz w:val="24"/>
          <w:szCs w:val="24"/>
        </w:rPr>
        <w:t xml:space="preserve"> à equipe que acreditou na ideia e fez acontecer.</w:t>
      </w:r>
      <w:r w:rsidR="00FF3261">
        <w:rPr>
          <w:rFonts w:ascii="Arial" w:hAnsi="Arial" w:cs="Arial"/>
          <w:sz w:val="24"/>
          <w:szCs w:val="24"/>
        </w:rPr>
        <w:br w:type="page"/>
      </w:r>
    </w:p>
    <w:p w14:paraId="28F087C6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1"/>
      <w:r>
        <w:rPr>
          <w:rFonts w:ascii="Arial" w:hAnsi="Arial" w:cs="Arial"/>
          <w:b/>
          <w:sz w:val="24"/>
          <w:szCs w:val="24"/>
        </w:rPr>
        <w:lastRenderedPageBreak/>
        <w:t>AGRADECIMENTOS</w:t>
      </w:r>
      <w:commentRangeEnd w:id="1"/>
      <w:r w:rsidR="00B112B0">
        <w:rPr>
          <w:rStyle w:val="Refdecomentrio"/>
        </w:rPr>
        <w:commentReference w:id="1"/>
      </w:r>
    </w:p>
    <w:p w14:paraId="44E871BC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C87C861" w14:textId="2D2512A7" w:rsidR="00754845" w:rsidRPr="00754845" w:rsidRDefault="00754845" w:rsidP="00754845">
      <w:pPr>
        <w:spacing w:line="360" w:lineRule="auto"/>
        <w:rPr>
          <w:rFonts w:ascii="Arial" w:hAnsi="Arial" w:cs="Arial"/>
          <w:sz w:val="24"/>
          <w:szCs w:val="24"/>
        </w:rPr>
      </w:pPr>
      <w:r w:rsidRPr="00754845">
        <w:rPr>
          <w:rFonts w:ascii="Arial" w:hAnsi="Arial" w:cs="Arial"/>
          <w:sz w:val="24"/>
          <w:szCs w:val="24"/>
        </w:rPr>
        <w:t>Agradecemos à nossa equipe pelo comprometimento, foco e entrega em cada etapa deste projeto.</w:t>
      </w:r>
    </w:p>
    <w:p w14:paraId="5D10A874" w14:textId="1ED359B4" w:rsidR="00754845" w:rsidRPr="00754845" w:rsidRDefault="00754845" w:rsidP="00754845">
      <w:pPr>
        <w:spacing w:line="360" w:lineRule="auto"/>
        <w:rPr>
          <w:rFonts w:ascii="Arial" w:hAnsi="Arial" w:cs="Arial"/>
          <w:sz w:val="24"/>
          <w:szCs w:val="24"/>
        </w:rPr>
      </w:pPr>
      <w:r w:rsidRPr="00754845">
        <w:rPr>
          <w:rFonts w:ascii="Arial" w:hAnsi="Arial" w:cs="Arial"/>
          <w:sz w:val="24"/>
          <w:szCs w:val="24"/>
        </w:rPr>
        <w:t>Trabalhamos como um só, transformando ideias em soluções e superando desafios com colaboração e clareza.</w:t>
      </w:r>
    </w:p>
    <w:p w14:paraId="27A72A62" w14:textId="6B43B067" w:rsidR="00754845" w:rsidRPr="00754845" w:rsidRDefault="00754845" w:rsidP="00754845">
      <w:pPr>
        <w:spacing w:line="360" w:lineRule="auto"/>
        <w:rPr>
          <w:rFonts w:ascii="Arial" w:hAnsi="Arial" w:cs="Arial"/>
          <w:sz w:val="24"/>
          <w:szCs w:val="24"/>
        </w:rPr>
      </w:pPr>
      <w:r w:rsidRPr="00754845">
        <w:rPr>
          <w:rFonts w:ascii="Arial" w:hAnsi="Arial" w:cs="Arial"/>
          <w:sz w:val="24"/>
          <w:szCs w:val="24"/>
        </w:rPr>
        <w:t xml:space="preserve">Agradecemos também aos professores Renato de Mattos Onofre e Douglas de Cassio </w:t>
      </w:r>
      <w:proofErr w:type="spellStart"/>
      <w:r w:rsidRPr="00754845">
        <w:rPr>
          <w:rFonts w:ascii="Arial" w:hAnsi="Arial" w:cs="Arial"/>
          <w:sz w:val="24"/>
          <w:szCs w:val="24"/>
        </w:rPr>
        <w:t>Quinzani</w:t>
      </w:r>
      <w:proofErr w:type="spellEnd"/>
      <w:r w:rsidRPr="00754845">
        <w:rPr>
          <w:rFonts w:ascii="Arial" w:hAnsi="Arial" w:cs="Arial"/>
          <w:sz w:val="24"/>
          <w:szCs w:val="24"/>
        </w:rPr>
        <w:t xml:space="preserve"> Gaspar pelo conhecimento, orientação e incentivo constantes, fundamentais para a realização deste trabalho.</w:t>
      </w:r>
    </w:p>
    <w:p w14:paraId="5311C1C6" w14:textId="77777777" w:rsidR="00754845" w:rsidRPr="00754845" w:rsidRDefault="00754845" w:rsidP="00754845">
      <w:pPr>
        <w:spacing w:line="360" w:lineRule="auto"/>
        <w:rPr>
          <w:rFonts w:ascii="Arial" w:hAnsi="Arial" w:cs="Arial"/>
          <w:sz w:val="24"/>
          <w:szCs w:val="24"/>
        </w:rPr>
      </w:pPr>
      <w:r w:rsidRPr="00754845">
        <w:rPr>
          <w:rFonts w:ascii="Arial" w:hAnsi="Arial" w:cs="Arial"/>
          <w:sz w:val="24"/>
          <w:szCs w:val="24"/>
        </w:rPr>
        <w:t>Este projeto é o reflexo da nossa capacidade de construir juntos, com propósito e excelência.</w:t>
      </w:r>
    </w:p>
    <w:p w14:paraId="738610EB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62774C33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commentRangeStart w:id="2"/>
      <w:r>
        <w:rPr>
          <w:rFonts w:ascii="Arial" w:hAnsi="Arial" w:cs="Arial"/>
          <w:b/>
          <w:sz w:val="24"/>
          <w:szCs w:val="24"/>
        </w:rPr>
        <w:lastRenderedPageBreak/>
        <w:t>EPÍGRAFE</w:t>
      </w:r>
      <w:commentRangeEnd w:id="2"/>
      <w:r w:rsidR="00B112B0">
        <w:rPr>
          <w:rStyle w:val="Refdecomentrio"/>
        </w:rPr>
        <w:commentReference w:id="2"/>
      </w:r>
    </w:p>
    <w:p w14:paraId="637805D2" w14:textId="77777777" w:rsidR="00FF3261" w:rsidRDefault="00FF326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637EE86" w14:textId="52CB7ECA" w:rsidR="00FF3261" w:rsidRDefault="00FF326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63F29E8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B7B4B8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A0FF5F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630AD66" w14:textId="0249565B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28291B0" w14:textId="761BE25B" w:rsidR="00754845" w:rsidRDefault="00754845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6C7B09A" w14:textId="77777777" w:rsidR="00754845" w:rsidRDefault="00754845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182907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BA226A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7AD93B2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DE4B5B7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6204FF1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DBF0D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B62F1B3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02F2C34E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680A4E5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9219836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296FEF7D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4DBDC" w14:textId="77777777" w:rsidR="00351A7A" w:rsidRDefault="00351A7A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69D0D3C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54CD245A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1231BE67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6FEB5B0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30D7AA69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7196D064" w14:textId="77777777" w:rsidR="005A1083" w:rsidRDefault="005A1083" w:rsidP="0064000A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</w:p>
    <w:p w14:paraId="4BDF726A" w14:textId="77777777" w:rsidR="00754845" w:rsidRDefault="00351A7A" w:rsidP="00754845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 w:rsidRPr="00351A7A">
        <w:rPr>
          <w:rFonts w:ascii="Arial" w:hAnsi="Arial" w:cs="Arial"/>
          <w:b/>
          <w:iCs/>
          <w:sz w:val="24"/>
          <w:szCs w:val="24"/>
        </w:rPr>
        <w:t>“</w:t>
      </w:r>
      <w:r w:rsidR="00754845">
        <w:rPr>
          <w:rFonts w:ascii="Arial" w:hAnsi="Arial" w:cs="Arial"/>
          <w:b/>
          <w:iCs/>
          <w:sz w:val="24"/>
          <w:szCs w:val="24"/>
        </w:rPr>
        <w:t>A inovação acontece.</w:t>
      </w:r>
    </w:p>
    <w:p w14:paraId="156FA66A" w14:textId="77777777" w:rsidR="00754845" w:rsidRDefault="00754845" w:rsidP="00754845">
      <w:pPr>
        <w:pStyle w:val="Rodap"/>
        <w:spacing w:line="360" w:lineRule="auto"/>
        <w:jc w:val="right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Você tem duas opções:</w:t>
      </w:r>
    </w:p>
    <w:p w14:paraId="53A62D55" w14:textId="58B099DC" w:rsidR="00351A7A" w:rsidRPr="00351A7A" w:rsidRDefault="00754845" w:rsidP="00754845">
      <w:pPr>
        <w:pStyle w:val="Rodap"/>
        <w:spacing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>Protagonizar ou testemunhar</w:t>
      </w:r>
      <w:r w:rsidR="00351A7A" w:rsidRPr="00351A7A">
        <w:rPr>
          <w:rFonts w:ascii="Arial" w:hAnsi="Arial" w:cs="Arial"/>
          <w:b/>
          <w:iCs/>
          <w:sz w:val="24"/>
          <w:szCs w:val="24"/>
        </w:rPr>
        <w:t>”.</w:t>
      </w:r>
      <w:r w:rsidR="00351A7A" w:rsidRPr="00351A7A">
        <w:rPr>
          <w:rFonts w:ascii="Arial" w:hAnsi="Arial" w:cs="Arial"/>
          <w:i/>
          <w:iCs/>
          <w:sz w:val="24"/>
          <w:szCs w:val="24"/>
        </w:rPr>
        <w:br/>
      </w:r>
      <w:r w:rsidRPr="00754845">
        <w:rPr>
          <w:rFonts w:ascii="Arial" w:hAnsi="Arial" w:cs="Arial"/>
          <w:b/>
          <w:sz w:val="24"/>
          <w:szCs w:val="24"/>
        </w:rPr>
        <w:t>Igor Marinelli</w:t>
      </w:r>
    </w:p>
    <w:p w14:paraId="34FF1C98" w14:textId="77777777" w:rsidR="00FF3261" w:rsidRDefault="00FF3261" w:rsidP="0064000A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14:paraId="44A1A359" w14:textId="77777777" w:rsidR="00703271" w:rsidRDefault="00703271" w:rsidP="0064000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635605507"/>
        <w:docPartObj>
          <w:docPartGallery w:val="Table of Contents"/>
          <w:docPartUnique/>
        </w:docPartObj>
      </w:sdtPr>
      <w:sdtContent>
        <w:p w14:paraId="6D072C0D" w14:textId="77777777" w:rsidR="00430467" w:rsidRDefault="00430467" w:rsidP="0064000A">
          <w:pPr>
            <w:pStyle w:val="CabealhodoSumrio"/>
            <w:spacing w:line="360" w:lineRule="auto"/>
          </w:pPr>
        </w:p>
        <w:p w14:paraId="693FCE33" w14:textId="77777777" w:rsidR="00566A53" w:rsidRDefault="00430467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60040" w:history="1">
            <w:r w:rsidR="00566A53" w:rsidRPr="00DD2E2C">
              <w:rPr>
                <w:rStyle w:val="Hyperlink"/>
                <w:rFonts w:ascii="Arial" w:hAnsi="Arial" w:cs="Arial"/>
                <w:noProof/>
              </w:rPr>
              <w:t>1</w:t>
            </w:r>
            <w:r w:rsidR="00566A53">
              <w:rPr>
                <w:rFonts w:eastAsiaTheme="minorEastAsia"/>
                <w:noProof/>
                <w:lang w:eastAsia="pt-BR"/>
              </w:rPr>
              <w:tab/>
            </w:r>
            <w:r w:rsidR="00566A53" w:rsidRPr="00DD2E2C">
              <w:rPr>
                <w:rStyle w:val="Hyperlink"/>
                <w:rFonts w:ascii="Arial" w:hAnsi="Arial" w:cs="Arial"/>
                <w:noProof/>
              </w:rPr>
              <w:t>INTRODUÇÃO</w:t>
            </w:r>
            <w:r w:rsidR="00566A53">
              <w:rPr>
                <w:noProof/>
                <w:webHidden/>
              </w:rPr>
              <w:tab/>
            </w:r>
            <w:r w:rsidR="00566A53">
              <w:rPr>
                <w:noProof/>
                <w:webHidden/>
              </w:rPr>
              <w:fldChar w:fldCharType="begin"/>
            </w:r>
            <w:r w:rsidR="00566A53">
              <w:rPr>
                <w:noProof/>
                <w:webHidden/>
              </w:rPr>
              <w:instrText xml:space="preserve"> PAGEREF _Toc14160040 \h </w:instrText>
            </w:r>
            <w:r w:rsidR="00566A53">
              <w:rPr>
                <w:noProof/>
                <w:webHidden/>
              </w:rPr>
            </w:r>
            <w:r w:rsidR="00566A53">
              <w:rPr>
                <w:noProof/>
                <w:webHidden/>
              </w:rPr>
              <w:fldChar w:fldCharType="separate"/>
            </w:r>
            <w:r w:rsidR="00566A53">
              <w:rPr>
                <w:noProof/>
                <w:webHidden/>
              </w:rPr>
              <w:t>10</w:t>
            </w:r>
            <w:r w:rsidR="00566A53">
              <w:rPr>
                <w:noProof/>
                <w:webHidden/>
              </w:rPr>
              <w:fldChar w:fldCharType="end"/>
            </w:r>
          </w:hyperlink>
        </w:p>
        <w:p w14:paraId="0829B957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1" w:history="1">
            <w:r w:rsidRPr="00DD2E2C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8BF0B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2" w:history="1">
            <w:r w:rsidRPr="00DD2E2C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1F5AE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3" w:history="1">
            <w:r w:rsidRPr="00DD2E2C">
              <w:rPr>
                <w:rStyle w:val="Hyperlink"/>
                <w:rFonts w:ascii="Arial" w:hAnsi="Arial" w:cs="Arial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Objetivos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4CB51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4" w:history="1">
            <w:r w:rsidRPr="00DD2E2C">
              <w:rPr>
                <w:rStyle w:val="Hyperlink"/>
                <w:rFonts w:ascii="Arial" w:hAnsi="Arial" w:cs="Arial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9190D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5" w:history="1">
            <w:r w:rsidRPr="00DD2E2C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4285E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6" w:history="1">
            <w:r w:rsidRPr="00DD2E2C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FC9D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7" w:history="1">
            <w:r w:rsidRPr="00DD2E2C">
              <w:rPr>
                <w:rStyle w:val="Hyperlink"/>
                <w:rFonts w:ascii="Arial" w:hAnsi="Arial" w:cs="Arial"/>
                <w:noProof/>
                <w:lang w:val="en-US"/>
              </w:rPr>
              <w:t>6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  <w:lang w:val="en-US"/>
              </w:rPr>
              <w:t>PREMISSAS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F8A63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8" w:history="1">
            <w:r w:rsidRPr="00DD2E2C">
              <w:rPr>
                <w:rStyle w:val="Hyperlink"/>
                <w:rFonts w:ascii="Arial" w:hAnsi="Arial" w:cs="Arial"/>
                <w:noProof/>
                <w:lang w:val="en-US"/>
              </w:rPr>
              <w:t>7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  <w:lang w:val="en-US"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77EDE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49" w:history="1">
            <w:r w:rsidRPr="00DD2E2C">
              <w:rPr>
                <w:rStyle w:val="Hyperlink"/>
                <w:rFonts w:ascii="Arial" w:hAnsi="Arial" w:cs="Arial"/>
                <w:noProof/>
              </w:rPr>
              <w:t>8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ANÁLISE DE RISCOS DE UM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88BE3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0" w:history="1">
            <w:r w:rsidRPr="00DD2E2C">
              <w:rPr>
                <w:rStyle w:val="Hyperlink"/>
                <w:rFonts w:ascii="Arial" w:hAnsi="Arial" w:cs="Arial"/>
                <w:noProof/>
              </w:rPr>
              <w:t>8.1.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Nível e Planos de Ação para os 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AA4B3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1" w:history="1">
            <w:r w:rsidRPr="00DD2E2C">
              <w:rPr>
                <w:rStyle w:val="Hyperlink"/>
                <w:rFonts w:ascii="Arial" w:hAnsi="Arial" w:cs="Arial"/>
                <w:noProof/>
              </w:rPr>
              <w:t>8.2.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Planos de 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B4EAD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2" w:history="1">
            <w:r w:rsidRPr="00DD2E2C">
              <w:rPr>
                <w:rStyle w:val="Hyperlink"/>
                <w:rFonts w:ascii="Arial" w:hAnsi="Arial" w:cs="Arial"/>
                <w:noProof/>
              </w:rPr>
              <w:t>9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02F43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3" w:history="1">
            <w:r w:rsidRPr="00DD2E2C">
              <w:rPr>
                <w:rStyle w:val="Hyperlink"/>
                <w:rFonts w:ascii="Arial" w:hAnsi="Arial" w:cs="Arial"/>
                <w:noProof/>
              </w:rPr>
              <w:t>9.1.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Primeiro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E5E07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4" w:history="1">
            <w:r w:rsidRPr="00DD2E2C">
              <w:rPr>
                <w:rStyle w:val="Hyperlink"/>
                <w:rFonts w:ascii="Arial" w:hAnsi="Arial" w:cs="Arial"/>
                <w:noProof/>
              </w:rPr>
              <w:t>9.1.1.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Product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ED64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5" w:history="1">
            <w:r w:rsidRPr="00DD2E2C">
              <w:rPr>
                <w:rStyle w:val="Hyperlink"/>
                <w:rFonts w:ascii="Arial" w:hAnsi="Arial" w:cs="Arial"/>
                <w:noProof/>
              </w:rPr>
              <w:t>9.1.2.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Sprint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D9BC9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6" w:history="1">
            <w:r w:rsidRPr="00DD2E2C">
              <w:rPr>
                <w:rStyle w:val="Hyperlink"/>
                <w:rFonts w:ascii="Arial" w:hAnsi="Arial" w:cs="Arial"/>
                <w:noProof/>
              </w:rPr>
              <w:t>9.1.3.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Burn Down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CCC9FD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7" w:history="1">
            <w:r w:rsidRPr="00DD2E2C">
              <w:rPr>
                <w:rStyle w:val="Hyperlink"/>
                <w:rFonts w:ascii="Arial" w:hAnsi="Arial" w:cs="Arial"/>
                <w:noProof/>
              </w:rPr>
              <w:t>9.1.4.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5EFF2E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8" w:history="1">
            <w:r w:rsidRPr="00DD2E2C">
              <w:rPr>
                <w:rStyle w:val="Hyperlink"/>
                <w:rFonts w:ascii="Arial" w:hAnsi="Arial" w:cs="Arial"/>
                <w:noProof/>
              </w:rPr>
              <w:t>9.1.5.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Plano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0727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59" w:history="1">
            <w:r w:rsidRPr="00DD2E2C">
              <w:rPr>
                <w:rStyle w:val="Hyperlink"/>
                <w:rFonts w:ascii="Arial" w:hAnsi="Arial" w:cs="Arial"/>
                <w:noProof/>
              </w:rPr>
              <w:t>9.1.5.1.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09467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0" w:history="1">
            <w:r w:rsidRPr="00DD2E2C">
              <w:rPr>
                <w:rStyle w:val="Hyperlink"/>
                <w:rFonts w:ascii="Arial" w:hAnsi="Arial" w:cs="Arial"/>
                <w:noProof/>
              </w:rPr>
              <w:t>9.1.6.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Kanban e Retrospectiva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48864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1" w:history="1">
            <w:r w:rsidRPr="00DD2E2C">
              <w:rPr>
                <w:rStyle w:val="Hyperlink"/>
                <w:rFonts w:ascii="Arial" w:hAnsi="Arial" w:cs="Arial"/>
                <w:noProof/>
              </w:rPr>
              <w:t>10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Modelo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888F3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2" w:history="1">
            <w:r w:rsidRPr="00DD2E2C">
              <w:rPr>
                <w:rStyle w:val="Hyperlink"/>
                <w:rFonts w:ascii="Arial" w:hAnsi="Arial" w:cs="Arial"/>
                <w:noProof/>
              </w:rPr>
              <w:t>10.1.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Diagrama de Entidade 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B2DBD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3" w:history="1">
            <w:r w:rsidRPr="00DD2E2C">
              <w:rPr>
                <w:rStyle w:val="Hyperlink"/>
                <w:rFonts w:ascii="Arial" w:hAnsi="Arial" w:cs="Arial"/>
                <w:noProof/>
              </w:rPr>
              <w:t>10.2.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Modelo lógico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7274C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4" w:history="1">
            <w:r w:rsidRPr="00DD2E2C">
              <w:rPr>
                <w:rStyle w:val="Hyperlink"/>
                <w:rFonts w:ascii="Arial" w:hAnsi="Arial" w:cs="Arial"/>
                <w:noProof/>
              </w:rPr>
              <w:t>10.3.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Dicionário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DBC00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5" w:history="1">
            <w:r w:rsidRPr="00DD2E2C">
              <w:rPr>
                <w:rStyle w:val="Hyperlink"/>
                <w:rFonts w:ascii="Arial" w:hAnsi="Arial" w:cs="Arial"/>
                <w:noProof/>
                <w:lang w:val="en-US"/>
              </w:rPr>
              <w:t>11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  <w:lang w:val="en-US"/>
              </w:rPr>
              <w:t>PRINCIPAIS TELAS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C2FB6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6" w:history="1">
            <w:r w:rsidRPr="00DD2E2C">
              <w:rPr>
                <w:rStyle w:val="Hyperlink"/>
                <w:rFonts w:ascii="Arial" w:hAnsi="Arial" w:cs="Arial"/>
                <w:noProof/>
              </w:rPr>
              <w:t>12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0C1D50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7" w:history="1">
            <w:r w:rsidRPr="00DD2E2C">
              <w:rPr>
                <w:rStyle w:val="Hyperlink"/>
                <w:rFonts w:ascii="Arial" w:hAnsi="Arial" w:cs="Arial"/>
                <w:noProof/>
              </w:rPr>
              <w:t>12.1.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Escreva os resultados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9B80F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8" w:history="1">
            <w:r w:rsidRPr="00DD2E2C">
              <w:rPr>
                <w:rStyle w:val="Hyperlink"/>
                <w:rFonts w:ascii="Arial" w:hAnsi="Arial" w:cs="Arial"/>
                <w:noProof/>
              </w:rPr>
              <w:t>12.2.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Constatações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99A12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69" w:history="1">
            <w:r w:rsidRPr="00DD2E2C">
              <w:rPr>
                <w:rStyle w:val="Hyperlink"/>
                <w:rFonts w:ascii="Arial" w:hAnsi="Arial" w:cs="Arial"/>
                <w:noProof/>
              </w:rPr>
              <w:t>12.3.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Sugestões de possíveis aperfeiçoamentos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267DCE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0" w:history="1">
            <w:r w:rsidRPr="00DD2E2C">
              <w:rPr>
                <w:rStyle w:val="Hyperlink"/>
                <w:rFonts w:ascii="Arial" w:hAnsi="Arial" w:cs="Arial"/>
                <w:noProof/>
              </w:rPr>
              <w:t>13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368E6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1" w:history="1">
            <w:r w:rsidRPr="00DD2E2C">
              <w:rPr>
                <w:rStyle w:val="Hyperlink"/>
                <w:rFonts w:ascii="Arial" w:hAnsi="Arial" w:cs="Arial"/>
                <w:noProof/>
              </w:rPr>
              <w:t>14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GLOSSÁRIO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67FFA" w14:textId="77777777" w:rsidR="00566A53" w:rsidRDefault="00566A53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4160072" w:history="1">
            <w:r w:rsidRPr="00DD2E2C">
              <w:rPr>
                <w:rStyle w:val="Hyperlink"/>
                <w:rFonts w:ascii="Arial" w:hAnsi="Arial" w:cs="Arial"/>
                <w:noProof/>
              </w:rPr>
              <w:t>15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DD2E2C">
              <w:rPr>
                <w:rStyle w:val="Hyperlink"/>
                <w:rFonts w:ascii="Arial" w:hAnsi="Arial" w:cs="Arial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_Toc14160072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21919" w14:textId="77777777" w:rsidR="00430467" w:rsidRDefault="00430467" w:rsidP="0064000A">
          <w:pPr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6BD18F9B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8601FE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3CABC7" w14:textId="77777777" w:rsidR="00703271" w:rsidRPr="00703271" w:rsidRDefault="0070327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08B5D1" w14:textId="77777777" w:rsidR="00FD6FC5" w:rsidRDefault="00FD6FC5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  <w:sectPr w:rsidR="00FD6FC5" w:rsidSect="00DF73EB">
          <w:headerReference w:type="even" r:id="rId14"/>
          <w:footerReference w:type="default" r:id="rId15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</w:p>
    <w:p w14:paraId="67ADB34E" w14:textId="206A60DC" w:rsidR="783F58D0" w:rsidRPr="00825740" w:rsidRDefault="00064CD3" w:rsidP="00825740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" w:name="_Toc14160040"/>
      <w:r w:rsidRPr="24781CC8">
        <w:rPr>
          <w:rFonts w:ascii="Arial" w:hAnsi="Arial" w:cs="Arial"/>
          <w:color w:val="auto"/>
          <w:sz w:val="24"/>
          <w:szCs w:val="24"/>
        </w:rPr>
        <w:lastRenderedPageBreak/>
        <w:t>INTRODUÇÃO</w:t>
      </w:r>
      <w:bookmarkEnd w:id="3"/>
    </w:p>
    <w:p w14:paraId="6606530B" w14:textId="18EFAF98" w:rsidR="783F58D0" w:rsidRDefault="4DFD3054" w:rsidP="24781CC8">
      <w:pPr>
        <w:spacing w:line="360" w:lineRule="auto"/>
        <w:jc w:val="both"/>
      </w:pPr>
      <w:r w:rsidRPr="246CBAAE">
        <w:rPr>
          <w:rFonts w:ascii="Arial" w:hAnsi="Arial" w:cs="Arial"/>
          <w:sz w:val="24"/>
          <w:szCs w:val="24"/>
        </w:rPr>
        <w:t xml:space="preserve">A manutenção eficiente é essencial para o bom funcionamento de qualquer empresa. Com isso em mente, desenvolvemos o </w:t>
      </w:r>
      <w:proofErr w:type="spellStart"/>
      <w:r w:rsidRPr="246CBAAE">
        <w:rPr>
          <w:rFonts w:ascii="Arial" w:hAnsi="Arial" w:cs="Arial"/>
          <w:sz w:val="24"/>
          <w:szCs w:val="24"/>
        </w:rPr>
        <w:t>RepairIQ</w:t>
      </w:r>
      <w:proofErr w:type="spellEnd"/>
      <w:r w:rsidRPr="246CBAAE">
        <w:rPr>
          <w:rFonts w:ascii="Arial" w:hAnsi="Arial" w:cs="Arial"/>
          <w:sz w:val="24"/>
          <w:szCs w:val="24"/>
        </w:rPr>
        <w:t xml:space="preserve">, </w:t>
      </w:r>
      <w:r w:rsidR="09B59DC4" w:rsidRPr="246CBAAE">
        <w:rPr>
          <w:rFonts w:ascii="Arial" w:hAnsi="Arial" w:cs="Arial"/>
          <w:sz w:val="24"/>
          <w:szCs w:val="24"/>
        </w:rPr>
        <w:t>uma solução inovadora que revoluciona a forma como as ordens de serviço é</w:t>
      </w:r>
      <w:r w:rsidRPr="246CBAAE">
        <w:rPr>
          <w:rFonts w:ascii="Arial" w:hAnsi="Arial" w:cs="Arial"/>
          <w:sz w:val="24"/>
          <w:szCs w:val="24"/>
        </w:rPr>
        <w:t xml:space="preserve"> </w:t>
      </w:r>
      <w:r w:rsidR="0CF975CA" w:rsidRPr="246CBAAE">
        <w:rPr>
          <w:rFonts w:ascii="Arial" w:hAnsi="Arial" w:cs="Arial"/>
          <w:sz w:val="24"/>
          <w:szCs w:val="24"/>
        </w:rPr>
        <w:t>gerenciada</w:t>
      </w:r>
      <w:r w:rsidRPr="246CBAAE">
        <w:rPr>
          <w:rFonts w:ascii="Arial" w:hAnsi="Arial" w:cs="Arial"/>
          <w:sz w:val="24"/>
          <w:szCs w:val="24"/>
        </w:rPr>
        <w:t>, tornando o processo mais ágil, preciso e inteligente.</w:t>
      </w:r>
    </w:p>
    <w:p w14:paraId="1180A12E" w14:textId="7DDDD7E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>Nosso aplicativo permite que funcionários abram ordens de serviço rapidamente, fornecendo detalhes completos sobre o equipamento e seus componentes. A equipe de manutenção recebe notificações em tempo real e tem acesso imediato às informações necessárias para realizar o reparo com eficiência.</w:t>
      </w:r>
    </w:p>
    <w:p w14:paraId="1667BA99" w14:textId="50303C8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Além disso,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vai além do gerenciamento básico: utilizando inteligência artificial, ele analisa todas as ordens de serviço já realizadas para identificar padrões, prever falhas futuras e recomendar ações preventivas, reduzindo o tempo de inatividade dos equipamentos e otimizando os custos operacionais.</w:t>
      </w:r>
    </w:p>
    <w:p w14:paraId="6D88672A" w14:textId="716764E3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Com uma interface intuitiva e recursos avançados,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transforma a manutenção corretiva, preventiva e preditiva em um processo mais estratégico e eficaz, garantindo maior produtividade e segurança para sua empresa.</w:t>
      </w:r>
    </w:p>
    <w:p w14:paraId="64E3BEA6" w14:textId="516D5E64" w:rsidR="783F58D0" w:rsidRDefault="783F58D0" w:rsidP="24781CC8">
      <w:pPr>
        <w:spacing w:line="360" w:lineRule="auto"/>
        <w:jc w:val="both"/>
      </w:pPr>
      <w:r w:rsidRPr="24781CC8">
        <w:rPr>
          <w:rFonts w:ascii="Arial" w:hAnsi="Arial" w:cs="Arial"/>
          <w:sz w:val="24"/>
          <w:szCs w:val="24"/>
        </w:rPr>
        <w:t xml:space="preserve">O futuro da manutenção começa agora. Conheça o </w:t>
      </w:r>
      <w:proofErr w:type="spellStart"/>
      <w:r w:rsidRPr="24781CC8">
        <w:rPr>
          <w:rFonts w:ascii="Arial" w:hAnsi="Arial" w:cs="Arial"/>
          <w:sz w:val="24"/>
          <w:szCs w:val="24"/>
        </w:rPr>
        <w:t>RepairIQ</w:t>
      </w:r>
      <w:proofErr w:type="spellEnd"/>
      <w:r w:rsidRPr="24781CC8">
        <w:rPr>
          <w:rFonts w:ascii="Arial" w:hAnsi="Arial" w:cs="Arial"/>
          <w:sz w:val="24"/>
          <w:szCs w:val="24"/>
        </w:rPr>
        <w:t xml:space="preserve"> e leve sua gestão de manutenção para o próximo nível!</w:t>
      </w:r>
    </w:p>
    <w:p w14:paraId="6C703A24" w14:textId="2785EA2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2B95155" w14:textId="4D62111E" w:rsidR="24781CC8" w:rsidRDefault="24781CC8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DEB4AB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3EAAB6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" w:name="_Toc14160041"/>
      <w:commentRangeStart w:id="5"/>
      <w:r w:rsidRPr="007C6981">
        <w:rPr>
          <w:rFonts w:ascii="Arial" w:hAnsi="Arial" w:cs="Arial"/>
          <w:color w:val="auto"/>
          <w:sz w:val="24"/>
          <w:szCs w:val="24"/>
        </w:rPr>
        <w:lastRenderedPageBreak/>
        <w:t>JUSTIFICATIVA</w:t>
      </w:r>
      <w:bookmarkEnd w:id="4"/>
      <w:commentRangeEnd w:id="5"/>
      <w:r w:rsidR="00B112B0">
        <w:rPr>
          <w:rStyle w:val="Refdecomentrio"/>
          <w:rFonts w:asciiTheme="minorHAnsi" w:eastAsiaTheme="minorHAnsi" w:hAnsiTheme="minorHAnsi" w:cstheme="minorBidi"/>
          <w:b w:val="0"/>
          <w:bCs w:val="0"/>
          <w:color w:val="auto"/>
        </w:rPr>
        <w:commentReference w:id="5"/>
      </w:r>
    </w:p>
    <w:p w14:paraId="313CFCCE" w14:textId="7C70883A" w:rsidR="00006F60" w:rsidRDefault="00006F60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app REPAIRIQ, é um aplicativo voltado para a área de manutenção ind</w:t>
      </w:r>
      <w:r w:rsidR="00955567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stria</w:t>
      </w:r>
      <w:r w:rsidR="00955567">
        <w:rPr>
          <w:rFonts w:ascii="Arial" w:hAnsi="Arial" w:cs="Arial"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, com as seguintes finalidades:</w:t>
      </w:r>
    </w:p>
    <w:p w14:paraId="2D3925D9" w14:textId="2E7BC4C4" w:rsidR="007C6981" w:rsidRDefault="00006F60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Maior controle de Ordens de Serviços.</w:t>
      </w:r>
    </w:p>
    <w:p w14:paraId="3A24F2B2" w14:textId="35F30DF1" w:rsidR="00006F60" w:rsidRDefault="00006F60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Melhor ferramenta para os técnicos de campo.</w:t>
      </w:r>
    </w:p>
    <w:p w14:paraId="486A9D48" w14:textId="1424BD64" w:rsidR="00006F60" w:rsidRDefault="00006F60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 adequada para a supervisão monitorar atividades diárias.</w:t>
      </w:r>
    </w:p>
    <w:p w14:paraId="60827221" w14:textId="3D4442E1" w:rsidR="00006F60" w:rsidRDefault="00006F60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Atividades serão encaminhadas para cada área </w:t>
      </w:r>
      <w:r w:rsidR="00955567">
        <w:rPr>
          <w:rFonts w:ascii="Arial" w:hAnsi="Arial" w:cs="Arial"/>
          <w:sz w:val="24"/>
          <w:szCs w:val="24"/>
        </w:rPr>
        <w:t>especifica.</w:t>
      </w:r>
    </w:p>
    <w:p w14:paraId="7EC689C7" w14:textId="5A92A3BF" w:rsidR="00955567" w:rsidRDefault="00955567" w:rsidP="00006F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Tempo de resposta mais ágil. </w:t>
      </w:r>
    </w:p>
    <w:p w14:paraId="3ADC61EB" w14:textId="04E9D6BE" w:rsidR="00955567" w:rsidRPr="00754845" w:rsidRDefault="00955567" w:rsidP="0075484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4845">
        <w:rPr>
          <w:rFonts w:ascii="Arial" w:eastAsia="Times New Roman" w:hAnsi="Arial" w:cs="Arial"/>
          <w:sz w:val="24"/>
          <w:szCs w:val="24"/>
          <w:lang w:eastAsia="pt-BR"/>
        </w:rPr>
        <w:t>Atualmente, a gestão de Ordens de Serviço (OS) na área de manutenção passa por uma transformação significativa impulsionada pela digitalização, automação e integração de novas tecnologias. As empresas estão cada vez mais adotando sistemas de gestão assistidos por computador (CMMS) para melhorar a criação, rastreamento e controle das O</w:t>
      </w:r>
      <w:r w:rsidR="00754845">
        <w:rPr>
          <w:rFonts w:ascii="Arial" w:eastAsia="Times New Roman" w:hAnsi="Arial" w:cs="Arial"/>
          <w:sz w:val="24"/>
          <w:szCs w:val="24"/>
          <w:lang w:eastAsia="pt-BR"/>
        </w:rPr>
        <w:t xml:space="preserve">rdens de </w:t>
      </w:r>
      <w:r w:rsidRPr="00754845">
        <w:rPr>
          <w:rFonts w:ascii="Arial" w:eastAsia="Times New Roman" w:hAnsi="Arial" w:cs="Arial"/>
          <w:sz w:val="24"/>
          <w:szCs w:val="24"/>
          <w:lang w:eastAsia="pt-BR"/>
        </w:rPr>
        <w:t>S</w:t>
      </w:r>
      <w:r w:rsidR="00754845">
        <w:rPr>
          <w:rFonts w:ascii="Arial" w:eastAsia="Times New Roman" w:hAnsi="Arial" w:cs="Arial"/>
          <w:sz w:val="24"/>
          <w:szCs w:val="24"/>
          <w:lang w:eastAsia="pt-BR"/>
        </w:rPr>
        <w:t>erviço</w:t>
      </w:r>
      <w:r w:rsidRPr="00754845">
        <w:rPr>
          <w:rFonts w:ascii="Arial" w:eastAsia="Times New Roman" w:hAnsi="Arial" w:cs="Arial"/>
          <w:sz w:val="24"/>
          <w:szCs w:val="24"/>
          <w:lang w:eastAsia="pt-BR"/>
        </w:rPr>
        <w:t>, oferecendo maior precisão e eficiência. Além disso, a manutenção preditiva, auxiliada por sensores IoT</w:t>
      </w:r>
      <w:r w:rsidR="00754845">
        <w:rPr>
          <w:rFonts w:ascii="Arial" w:eastAsia="Times New Roman" w:hAnsi="Arial" w:cs="Arial"/>
          <w:sz w:val="24"/>
          <w:szCs w:val="24"/>
          <w:lang w:eastAsia="pt-BR"/>
        </w:rPr>
        <w:t xml:space="preserve"> (Internet das coisas)</w:t>
      </w:r>
      <w:r w:rsidRPr="00754845">
        <w:rPr>
          <w:rFonts w:ascii="Arial" w:eastAsia="Times New Roman" w:hAnsi="Arial" w:cs="Arial"/>
          <w:sz w:val="24"/>
          <w:szCs w:val="24"/>
          <w:lang w:eastAsia="pt-BR"/>
        </w:rPr>
        <w:t>, permite a emissão de ordens com base em dados reais de desempenho dos equipamentos, ajudando a prevenir falhas antes que ocorram e a reduzir paradas não programadas.</w:t>
      </w:r>
    </w:p>
    <w:p w14:paraId="33A534BC" w14:textId="72F62F4B" w:rsidR="00955567" w:rsidRPr="00754845" w:rsidRDefault="00955567" w:rsidP="0075484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4845">
        <w:rPr>
          <w:rFonts w:ascii="Arial" w:eastAsia="Times New Roman" w:hAnsi="Arial" w:cs="Arial"/>
          <w:sz w:val="24"/>
          <w:szCs w:val="24"/>
          <w:lang w:eastAsia="pt-BR"/>
        </w:rPr>
        <w:t>A mobilidade também tem sido um fator-chave, com a utilização de aplicativos móveis permitindo que os técnicos recebam e atualizem ordens de serviço em tempo real, o que aumenta a produtividade e a comunicação. O uso de inteligência artificial e machine</w:t>
      </w:r>
      <w:r w:rsidR="0075484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Pr="00754845">
        <w:rPr>
          <w:rFonts w:ascii="Arial" w:eastAsia="Times New Roman" w:hAnsi="Arial" w:cs="Arial"/>
          <w:sz w:val="24"/>
          <w:szCs w:val="24"/>
          <w:lang w:eastAsia="pt-BR"/>
        </w:rPr>
        <w:t>learning também está ajudando a otimizar o planejamento e a alocação de recursos de manutenção, criando uma gestão mais eficiente e econômica.</w:t>
      </w:r>
    </w:p>
    <w:p w14:paraId="63E4EB42" w14:textId="77777777" w:rsidR="00955567" w:rsidRPr="00754845" w:rsidRDefault="00955567" w:rsidP="00D20E8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4845">
        <w:rPr>
          <w:rFonts w:ascii="Arial" w:eastAsia="Times New Roman" w:hAnsi="Arial" w:cs="Arial"/>
          <w:sz w:val="24"/>
          <w:szCs w:val="24"/>
          <w:lang w:eastAsia="pt-BR"/>
        </w:rPr>
        <w:t>Outro avanço importante é a integração das OSs com outras áreas da empresa, como compras, inventário e finanças, proporcionando maior controle de custos e transparência. Além disso, a gestão de prioridades e a implementação de acordos de nível de serviço (</w:t>
      </w:r>
      <w:proofErr w:type="spellStart"/>
      <w:r w:rsidRPr="00754845">
        <w:rPr>
          <w:rFonts w:ascii="Arial" w:eastAsia="Times New Roman" w:hAnsi="Arial" w:cs="Arial"/>
          <w:sz w:val="24"/>
          <w:szCs w:val="24"/>
          <w:lang w:eastAsia="pt-BR"/>
        </w:rPr>
        <w:t>SLAs</w:t>
      </w:r>
      <w:proofErr w:type="spellEnd"/>
      <w:r w:rsidRPr="00754845">
        <w:rPr>
          <w:rFonts w:ascii="Arial" w:eastAsia="Times New Roman" w:hAnsi="Arial" w:cs="Arial"/>
          <w:sz w:val="24"/>
          <w:szCs w:val="24"/>
          <w:lang w:eastAsia="pt-BR"/>
        </w:rPr>
        <w:t>) têm garantido um atendimento mais eficiente e a satisfação dos clientes.</w:t>
      </w:r>
    </w:p>
    <w:p w14:paraId="60223072" w14:textId="77777777" w:rsidR="00955567" w:rsidRPr="00754845" w:rsidRDefault="00955567" w:rsidP="00D20E8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754845">
        <w:rPr>
          <w:rFonts w:ascii="Arial" w:eastAsia="Times New Roman" w:hAnsi="Arial" w:cs="Arial"/>
          <w:sz w:val="24"/>
          <w:szCs w:val="24"/>
          <w:lang w:eastAsia="pt-BR"/>
        </w:rPr>
        <w:t xml:space="preserve">No entanto, a área ainda enfrenta desafios, como a capacitação de profissionais qualificados para operar as novas tecnologias, a adaptação de sistemas complexos </w:t>
      </w:r>
      <w:r w:rsidRPr="00754845">
        <w:rPr>
          <w:rFonts w:ascii="Arial" w:eastAsia="Times New Roman" w:hAnsi="Arial" w:cs="Arial"/>
          <w:sz w:val="24"/>
          <w:szCs w:val="24"/>
          <w:lang w:eastAsia="pt-BR"/>
        </w:rPr>
        <w:lastRenderedPageBreak/>
        <w:t>em empresas resistentes à mudança e o controle de custos operacionais sem comprometer a qualidade e segurança. Apesar desses desafios, a tendência é que a manutenção continue a se modernizar com soluções tecnológicas, buscando maior automação, eficiência e sustentabilidade.</w:t>
      </w:r>
    </w:p>
    <w:p w14:paraId="46A0C74E" w14:textId="77777777" w:rsidR="00955567" w:rsidRPr="00955567" w:rsidRDefault="00955567" w:rsidP="00955567">
      <w:pPr>
        <w:spacing w:line="360" w:lineRule="auto"/>
        <w:ind w:left="129"/>
        <w:jc w:val="both"/>
        <w:rPr>
          <w:rFonts w:ascii="Arial" w:hAnsi="Arial" w:cs="Arial"/>
          <w:sz w:val="24"/>
          <w:szCs w:val="24"/>
        </w:rPr>
      </w:pPr>
    </w:p>
    <w:p w14:paraId="65B47C54" w14:textId="625D8775" w:rsidR="00955567" w:rsidRDefault="00955567" w:rsidP="00955567">
      <w:pPr>
        <w:pStyle w:val="PargrafodaLista"/>
        <w:spacing w:line="360" w:lineRule="auto"/>
        <w:ind w:left="849"/>
        <w:jc w:val="both"/>
        <w:rPr>
          <w:rFonts w:ascii="Arial" w:hAnsi="Arial" w:cs="Arial"/>
          <w:sz w:val="24"/>
          <w:szCs w:val="24"/>
        </w:rPr>
      </w:pPr>
    </w:p>
    <w:p w14:paraId="6AE7856A" w14:textId="77777777" w:rsidR="00955567" w:rsidRPr="00006F60" w:rsidRDefault="00955567" w:rsidP="00955567">
      <w:pPr>
        <w:pStyle w:val="PargrafodaLista"/>
        <w:spacing w:line="360" w:lineRule="auto"/>
        <w:ind w:left="849"/>
        <w:jc w:val="both"/>
        <w:rPr>
          <w:rFonts w:ascii="Arial" w:hAnsi="Arial" w:cs="Arial"/>
          <w:sz w:val="24"/>
          <w:szCs w:val="24"/>
        </w:rPr>
      </w:pPr>
    </w:p>
    <w:p w14:paraId="0AD9C6F4" w14:textId="77777777" w:rsidR="007C6981" w:rsidRDefault="007C6981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4826E6" w14:textId="77777777" w:rsidR="007C6981" w:rsidRPr="007C6981" w:rsidRDefault="007C6981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" w:name="_Toc14160042"/>
      <w:r w:rsidRPr="007C6981">
        <w:rPr>
          <w:rFonts w:ascii="Arial" w:hAnsi="Arial" w:cs="Arial"/>
          <w:color w:val="auto"/>
          <w:sz w:val="24"/>
          <w:szCs w:val="24"/>
        </w:rPr>
        <w:lastRenderedPageBreak/>
        <w:t>OBJETIVOS</w:t>
      </w:r>
      <w:bookmarkEnd w:id="6"/>
    </w:p>
    <w:p w14:paraId="2858BE1F" w14:textId="681A781E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7"/>
      <w:r>
        <w:rPr>
          <w:rFonts w:ascii="Arial" w:hAnsi="Arial" w:cs="Arial"/>
          <w:sz w:val="24"/>
          <w:szCs w:val="24"/>
        </w:rPr>
        <w:t>Aqui vai o texto de objetivos</w:t>
      </w:r>
      <w:commentRangeEnd w:id="7"/>
      <w:r w:rsidR="00B112B0">
        <w:rPr>
          <w:rStyle w:val="Refdecomentrio"/>
        </w:rPr>
        <w:commentReference w:id="7"/>
      </w:r>
    </w:p>
    <w:p w14:paraId="28B35479" w14:textId="77777777" w:rsidR="00C24B42" w:rsidRPr="00C24B42" w:rsidRDefault="00C24B42" w:rsidP="00C24B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O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REPAIRIQ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é um aplicativo inovador voltado para a área de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manutenção industrial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, com o objetivo de otimizar e modernizar a gestão de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Ordens de Serviço (OS)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. Através de funcionalidades específicas, o app busca atender tanto às necessidades operacionais quanto estratégicas das empresas, oferecendo:</w:t>
      </w:r>
    </w:p>
    <w:p w14:paraId="02BC6CC5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Maior controle de Ordens de Serviço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Facilitando o acompanhamento e a gestão de tarefas de manutenção em tempo real, com maior precisão e agilidade.</w:t>
      </w:r>
    </w:p>
    <w:p w14:paraId="11A567A2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Ferramenta otimizada para técnicos de campo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Permitindo que os técnicos recebam, atualizem e concluam ordens de serviço diretamente em seus dispositivos móveis, aumentando a produtividade e a comunicação durante as operações.</w:t>
      </w:r>
    </w:p>
    <w:p w14:paraId="11856FD3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Monitoramento eficaz para supervisores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Proporcionando aos supervisores uma visão clara e em tempo real das atividades diárias, garantindo o cumprimento de prazos e a correta alocação de recursos.</w:t>
      </w:r>
    </w:p>
    <w:p w14:paraId="471F9E16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Encaminhamento das atividades para áreas específicas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As ordens de serviço são automaticamente direcionadas para as equipes ou áreas responsáveis, evitando erros de alocação e melhorando a eficiência operacional.</w:t>
      </w:r>
    </w:p>
    <w:p w14:paraId="230080D2" w14:textId="77777777" w:rsidR="00C24B42" w:rsidRPr="00C24B42" w:rsidRDefault="00C24B42" w:rsidP="00C24B4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Tempo de resposta ágil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>: O app garante que as ordens sejam respondidas rapidamente, com uma interface intuitiva e funcionalidades que reduzem o tempo entre a solicitação e a execução da manutenção.</w:t>
      </w:r>
    </w:p>
    <w:p w14:paraId="655AAF0F" w14:textId="77777777" w:rsidR="00C24B42" w:rsidRPr="00C24B42" w:rsidRDefault="00C24B42" w:rsidP="00C24B42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Além disso, o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REPAIRIQ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se alinha com as tendências atuais da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manutenção digital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. Ele integra tecnologias emergentes como a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IoT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(Internet das Coisas), permitindo que a manutenção preditiva seja realizada com base em dados reais do desempenho dos equipamentos, o que minimiza falhas inesperadas e paradas não programadas. A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mobilidade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é um </w:t>
      </w:r>
      <w:proofErr w:type="spellStart"/>
      <w:r w:rsidRPr="00C24B42">
        <w:rPr>
          <w:rFonts w:ascii="Arial" w:eastAsia="Times New Roman" w:hAnsi="Arial" w:cs="Arial"/>
          <w:sz w:val="24"/>
          <w:szCs w:val="24"/>
          <w:lang w:eastAsia="pt-BR"/>
        </w:rPr>
        <w:t>ponto-chave</w:t>
      </w:r>
      <w:proofErr w:type="spellEnd"/>
      <w:r w:rsidRPr="00C24B42">
        <w:rPr>
          <w:rFonts w:ascii="Arial" w:eastAsia="Times New Roman" w:hAnsi="Arial" w:cs="Arial"/>
          <w:sz w:val="24"/>
          <w:szCs w:val="24"/>
          <w:lang w:eastAsia="pt-BR"/>
        </w:rPr>
        <w:t>, facilitando o envio e o acompanhamento das ordens de serviço em tempo real, além de ser uma plataforma integrada que comunica diferentes áreas da empresa, como compras, inventário e finanças, promovendo maior controle e transparência nos processos.</w:t>
      </w:r>
    </w:p>
    <w:p w14:paraId="62FACA2F" w14:textId="77777777" w:rsidR="00C24B42" w:rsidRPr="00C24B42" w:rsidRDefault="00C24B42" w:rsidP="00C24B4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Com a crescente digitalização e a introdução de tecnologias como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inteligência artificial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machine learning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, o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REPAIRIQ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contribui para um planejamento de manutenção mais eficiente e econômico, sempre com foco na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eficiência energética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. Em um cenário onde a adaptação tecnológica é cada vez mais necessária, o app oferece uma solução robusta, inteligente e intuitiva para a manutenção industrial, garantindo maior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automação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e </w:t>
      </w:r>
      <w:r w:rsidRPr="00C24B42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sustentabilidade</w:t>
      </w:r>
      <w:r w:rsidRPr="00C24B42">
        <w:rPr>
          <w:rFonts w:ascii="Arial" w:eastAsia="Times New Roman" w:hAnsi="Arial" w:cs="Arial"/>
          <w:sz w:val="24"/>
          <w:szCs w:val="24"/>
          <w:lang w:eastAsia="pt-BR"/>
        </w:rPr>
        <w:t xml:space="preserve"> nas operações.</w:t>
      </w:r>
    </w:p>
    <w:p w14:paraId="5A7F147A" w14:textId="5BD6C7FA" w:rsidR="00C24B42" w:rsidRDefault="00C24B42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9C2ABD8" w14:textId="77777777" w:rsidR="00F73A7C" w:rsidRDefault="00F73A7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F3F855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8" w:name="_Toc14160043"/>
      <w:r>
        <w:rPr>
          <w:rFonts w:ascii="Arial" w:hAnsi="Arial" w:cs="Arial"/>
          <w:color w:val="auto"/>
          <w:sz w:val="24"/>
          <w:szCs w:val="24"/>
        </w:rPr>
        <w:lastRenderedPageBreak/>
        <w:t>Objetivos Gerais</w:t>
      </w:r>
      <w:bookmarkEnd w:id="8"/>
    </w:p>
    <w:p w14:paraId="41A9F4C5" w14:textId="374EFEB8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9"/>
      <w:r w:rsidRPr="007C6981">
        <w:rPr>
          <w:rFonts w:ascii="Arial" w:hAnsi="Arial" w:cs="Arial"/>
          <w:sz w:val="24"/>
          <w:szCs w:val="24"/>
        </w:rPr>
        <w:t>Aqui vai o texto de objetivos gerais</w:t>
      </w:r>
      <w:commentRangeEnd w:id="9"/>
      <w:r w:rsidR="00B112B0">
        <w:rPr>
          <w:rStyle w:val="Refdecomentrio"/>
        </w:rPr>
        <w:commentReference w:id="9"/>
      </w:r>
    </w:p>
    <w:p w14:paraId="3A702CE2" w14:textId="77777777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Automatizar</w:t>
      </w:r>
      <w:proofErr w:type="gramEnd"/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a Gestão de Ordens de Serviço (OS)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Tornar o processo de criação, rastreamento e conclusão das OSs mais ágil e preciso, eliminando a gestão manual.</w:t>
      </w:r>
    </w:p>
    <w:p w14:paraId="7C76B00A" w14:textId="23B1B845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Implementar Manutenção Preditiva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Integrar sensores IoT para gerar ordens de serviço com base no estado real dos equipamentos, prevenindo falhas e paradas inesperadas.</w:t>
      </w:r>
    </w:p>
    <w:p w14:paraId="704C7CF2" w14:textId="1CF95154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Facilitar o Monitoramento em Tempo Real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Proporcionar aos supervisores visibilidade instantânea das atividades, status das tarefas e alocação de recursos.</w:t>
      </w:r>
    </w:p>
    <w:p w14:paraId="41623FEF" w14:textId="0114FB4C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Otimizar o Trabalho dos Técnicos de Campo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Permitir que técnicos recebam e atualizem ordens de serviço diretamente em seus dispositivos móveis, aumentando a produtividade e comunicação.</w:t>
      </w:r>
    </w:p>
    <w:p w14:paraId="713B7C94" w14:textId="410BE9CC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Encaminhamento Automático de Atividades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Direcionar automaticamente as ordens de serviço para as equipes corretas, garantindo alocação eficiente de tarefas.</w:t>
      </w:r>
    </w:p>
    <w:p w14:paraId="122721EB" w14:textId="49B85E71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Reduzir o Tempo de Resposta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Agilizar o tempo entre a solicitação e a execução da manutenção, melhorando a eficiência operacional.</w:t>
      </w:r>
    </w:p>
    <w:p w14:paraId="024CFA6F" w14:textId="56B06FA8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Integrar com Outras Áreas da Empresa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Facilitar a comunicação entre manutenção, compras, inventário e finanças, proporcionando maior controle de custos e planejamento.</w:t>
      </w:r>
    </w:p>
    <w:p w14:paraId="5E30216E" w14:textId="156ECCB8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Acompanhar KPIs e </w:t>
      </w:r>
      <w:proofErr w:type="spellStart"/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SLAs</w:t>
      </w:r>
      <w:proofErr w:type="spellEnd"/>
      <w:r w:rsidRPr="00FC226F">
        <w:rPr>
          <w:rFonts w:ascii="Arial" w:eastAsia="Times New Roman" w:hAnsi="Arial" w:cs="Arial"/>
          <w:sz w:val="24"/>
          <w:szCs w:val="24"/>
          <w:lang w:eastAsia="pt-BR"/>
        </w:rPr>
        <w:t>: Monitorar o cumprimento de prazos e padrões de qualidade, garantindo eficiência e satisfação.</w:t>
      </w:r>
    </w:p>
    <w:p w14:paraId="777F6023" w14:textId="314DEC4B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Reduzir Erros e Retrabalho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Minimizar falhas manuais e o risco de retrabalho, aumentando a eficiência e diminuindo custos operacionais.</w:t>
      </w:r>
    </w:p>
    <w:p w14:paraId="6C981420" w14:textId="1917636C" w:rsidR="00FC226F" w:rsidRPr="00FC226F" w:rsidRDefault="00FC226F" w:rsidP="00FC22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C226F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FC226F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FC226F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Focar em Sustentabilidade</w:t>
      </w:r>
      <w:r w:rsidRPr="00FC226F">
        <w:rPr>
          <w:rFonts w:ascii="Arial" w:eastAsia="Times New Roman" w:hAnsi="Arial" w:cs="Arial"/>
          <w:sz w:val="24"/>
          <w:szCs w:val="24"/>
          <w:lang w:eastAsia="pt-BR"/>
        </w:rPr>
        <w:t>: Identificar oportunidades para melhorar a eficiência energética e reduzir impactos ambientais nos processos de manutenção.</w:t>
      </w:r>
    </w:p>
    <w:p w14:paraId="6C8EB321" w14:textId="77777777" w:rsidR="00FC226F" w:rsidRPr="007C6981" w:rsidRDefault="00FC226F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914F8CB" w14:textId="77777777" w:rsidR="007C6981" w:rsidRPr="007C6981" w:rsidRDefault="007C6981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10" w:name="_Toc14160044"/>
      <w:r>
        <w:rPr>
          <w:rFonts w:ascii="Arial" w:hAnsi="Arial" w:cs="Arial"/>
          <w:color w:val="auto"/>
          <w:sz w:val="24"/>
          <w:szCs w:val="24"/>
        </w:rPr>
        <w:t>Objetivos Específicos</w:t>
      </w:r>
      <w:bookmarkEnd w:id="10"/>
    </w:p>
    <w:p w14:paraId="1D957756" w14:textId="06E62833" w:rsidR="005E0BEC" w:rsidRDefault="00687A9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IA (Inteligência Artificial) para prever falhas em equipamentos e agilizar manutenções, além de reduzir o tempo de parada.</w:t>
      </w:r>
    </w:p>
    <w:p w14:paraId="4B1F511A" w14:textId="77777777" w:rsidR="005E0BEC" w:rsidRDefault="005E0BEC" w:rsidP="0064000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106A69" w14:textId="77777777" w:rsidR="00D12813" w:rsidRDefault="00EA2D68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11" w:name="_Toc14160045"/>
      <w:r>
        <w:rPr>
          <w:rFonts w:ascii="Arial" w:hAnsi="Arial" w:cs="Arial"/>
          <w:color w:val="auto"/>
          <w:sz w:val="24"/>
          <w:szCs w:val="24"/>
        </w:rPr>
        <w:lastRenderedPageBreak/>
        <w:t>PRODUCT BACKLOG</w:t>
      </w:r>
      <w:bookmarkEnd w:id="11"/>
    </w:p>
    <w:p w14:paraId="142D08A4" w14:textId="77777777" w:rsidR="00D12813" w:rsidRDefault="00AB6D33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Site:</w:t>
      </w:r>
    </w:p>
    <w:p w14:paraId="0DF57305" w14:textId="52988A42" w:rsidR="003F2DE6" w:rsidRP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RF01 - Cadastro de ordem de serviço.</w:t>
      </w:r>
    </w:p>
    <w:p w14:paraId="0983B817" w14:textId="2A8D6FDF" w:rsidR="003F2DE6" w:rsidRDefault="003F2DE6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78595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- Atualização de ordem de serviço.</w:t>
      </w:r>
    </w:p>
    <w:p w14:paraId="29126642" w14:textId="7E249716" w:rsidR="003F2DE6" w:rsidRDefault="003F2DE6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785951">
        <w:rPr>
          <w:rFonts w:ascii="Arial" w:hAnsi="Arial" w:cs="Arial"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 - Remoção de ordem de serviço.</w:t>
      </w:r>
    </w:p>
    <w:p w14:paraId="21477C2B" w14:textId="14776427" w:rsidR="003F2DE6" w:rsidRDefault="003F2DE6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785951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- Busca de ordem de serviço.</w:t>
      </w:r>
    </w:p>
    <w:p w14:paraId="4537C4ED" w14:textId="05999D28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785951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- Busca de ordem de serviço por data.</w:t>
      </w:r>
    </w:p>
    <w:p w14:paraId="13838455" w14:textId="2B94CD33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785951">
        <w:rPr>
          <w:rFonts w:ascii="Arial" w:hAnsi="Arial" w:cs="Arial"/>
          <w:sz w:val="24"/>
          <w:szCs w:val="24"/>
        </w:rPr>
        <w:t>6</w:t>
      </w:r>
      <w:r>
        <w:rPr>
          <w:rFonts w:ascii="Arial" w:hAnsi="Arial" w:cs="Arial"/>
          <w:sz w:val="24"/>
          <w:szCs w:val="24"/>
        </w:rPr>
        <w:t xml:space="preserve"> - Busca de ordem de serviço por setor.</w:t>
      </w:r>
    </w:p>
    <w:p w14:paraId="282C43F5" w14:textId="7E1354FF" w:rsidR="003F2DE6" w:rsidRP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785951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- Busca de ordem de serviço por equipamento.</w:t>
      </w:r>
    </w:p>
    <w:p w14:paraId="41F0F8AE" w14:textId="0313F1D7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785951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- Cadastro de grupo de usuário.</w:t>
      </w:r>
    </w:p>
    <w:p w14:paraId="54811469" w14:textId="237BB39F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RF0</w:t>
      </w:r>
      <w:r w:rsidR="00785951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- Atualização de grupo de usuário.</w:t>
      </w:r>
    </w:p>
    <w:p w14:paraId="76F8DAE1" w14:textId="43DF90E9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- Remoção de grupo de usuário.</w:t>
      </w:r>
    </w:p>
    <w:p w14:paraId="43F1E8AB" w14:textId="478768B2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11</w:t>
      </w:r>
      <w:r>
        <w:rPr>
          <w:rFonts w:ascii="Arial" w:hAnsi="Arial" w:cs="Arial"/>
          <w:sz w:val="24"/>
          <w:szCs w:val="24"/>
        </w:rPr>
        <w:t xml:space="preserve"> - Busca de</w:t>
      </w:r>
      <w:r w:rsidRPr="003F2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grupo de usuário.</w:t>
      </w:r>
    </w:p>
    <w:p w14:paraId="6AC995A4" w14:textId="2A2556A1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12</w:t>
      </w:r>
      <w:r>
        <w:rPr>
          <w:rFonts w:ascii="Arial" w:hAnsi="Arial" w:cs="Arial"/>
          <w:sz w:val="24"/>
          <w:szCs w:val="24"/>
        </w:rPr>
        <w:t xml:space="preserve"> - Cadastro de usuário.</w:t>
      </w:r>
    </w:p>
    <w:p w14:paraId="527E9695" w14:textId="164D4582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13</w:t>
      </w:r>
      <w:r>
        <w:rPr>
          <w:rFonts w:ascii="Arial" w:hAnsi="Arial" w:cs="Arial"/>
          <w:sz w:val="24"/>
          <w:szCs w:val="24"/>
        </w:rPr>
        <w:t xml:space="preserve"> - Atualização de</w:t>
      </w:r>
      <w:r w:rsidRPr="003F2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usuário.</w:t>
      </w:r>
    </w:p>
    <w:p w14:paraId="5D63C272" w14:textId="2636BD7E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 - Remoção de usuário.</w:t>
      </w:r>
    </w:p>
    <w:p w14:paraId="572773F7" w14:textId="191D2D96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- Busca de</w:t>
      </w:r>
      <w:r w:rsidRPr="003F2D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usuário.</w:t>
      </w:r>
    </w:p>
    <w:p w14:paraId="4D790651" w14:textId="70F11127" w:rsidR="0090096B" w:rsidRDefault="0090096B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RF16 – Busca de usuário por grupo.</w:t>
      </w:r>
    </w:p>
    <w:p w14:paraId="7860DEDD" w14:textId="0BAECBCB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16</w:t>
      </w:r>
      <w:r>
        <w:rPr>
          <w:rFonts w:ascii="Arial" w:hAnsi="Arial" w:cs="Arial"/>
          <w:sz w:val="24"/>
          <w:szCs w:val="24"/>
        </w:rPr>
        <w:t xml:space="preserve"> - Cadastro de modelo de ordem de serviço.</w:t>
      </w:r>
    </w:p>
    <w:p w14:paraId="3752B188" w14:textId="16F81106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17</w:t>
      </w:r>
      <w:r>
        <w:rPr>
          <w:rFonts w:ascii="Arial" w:hAnsi="Arial" w:cs="Arial"/>
          <w:sz w:val="24"/>
          <w:szCs w:val="24"/>
        </w:rPr>
        <w:t xml:space="preserve"> - Atualização de modelo de ordem de serviço.</w:t>
      </w:r>
    </w:p>
    <w:p w14:paraId="7A7181F3" w14:textId="42450402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18</w:t>
      </w:r>
      <w:r>
        <w:rPr>
          <w:rFonts w:ascii="Arial" w:hAnsi="Arial" w:cs="Arial"/>
          <w:sz w:val="24"/>
          <w:szCs w:val="24"/>
        </w:rPr>
        <w:t xml:space="preserve"> - Remoção de modelo de ordem de serviço.</w:t>
      </w:r>
    </w:p>
    <w:p w14:paraId="6F93356B" w14:textId="3F576508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</w:rPr>
        <w:t xml:space="preserve"> - Busca de modelo de ordem de serviço.</w:t>
      </w:r>
    </w:p>
    <w:p w14:paraId="03FEEBDE" w14:textId="13795336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20</w:t>
      </w:r>
      <w:r>
        <w:rPr>
          <w:rFonts w:ascii="Arial" w:hAnsi="Arial" w:cs="Arial"/>
          <w:sz w:val="24"/>
          <w:szCs w:val="24"/>
        </w:rPr>
        <w:t xml:space="preserve"> - Cadastro de ocorrências.</w:t>
      </w:r>
    </w:p>
    <w:p w14:paraId="65AB515A" w14:textId="0BAEFD75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21</w:t>
      </w:r>
      <w:r>
        <w:rPr>
          <w:rFonts w:ascii="Arial" w:hAnsi="Arial" w:cs="Arial"/>
          <w:sz w:val="24"/>
          <w:szCs w:val="24"/>
        </w:rPr>
        <w:t xml:space="preserve"> - Atualização de ocorrências.</w:t>
      </w:r>
    </w:p>
    <w:p w14:paraId="785CE240" w14:textId="26FC250F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22</w:t>
      </w:r>
      <w:r>
        <w:rPr>
          <w:rFonts w:ascii="Arial" w:hAnsi="Arial" w:cs="Arial"/>
          <w:sz w:val="24"/>
          <w:szCs w:val="24"/>
        </w:rPr>
        <w:t xml:space="preserve"> - Remoção de ocorrências.</w:t>
      </w:r>
    </w:p>
    <w:p w14:paraId="1859A3E3" w14:textId="5F27ABE3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23</w:t>
      </w:r>
      <w:r>
        <w:rPr>
          <w:rFonts w:ascii="Arial" w:hAnsi="Arial" w:cs="Arial"/>
          <w:sz w:val="24"/>
          <w:szCs w:val="24"/>
        </w:rPr>
        <w:t xml:space="preserve"> - Busca de ocorrências.</w:t>
      </w:r>
    </w:p>
    <w:p w14:paraId="3D9F92C7" w14:textId="60F73C87" w:rsidR="0090096B" w:rsidRDefault="0090096B" w:rsidP="0090096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</w:t>
      </w:r>
      <w:r w:rsidR="00687A94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- Busca de ocorrências</w:t>
      </w:r>
      <w:r>
        <w:rPr>
          <w:rFonts w:ascii="Arial" w:hAnsi="Arial" w:cs="Arial"/>
          <w:sz w:val="24"/>
          <w:szCs w:val="24"/>
        </w:rPr>
        <w:t xml:space="preserve"> por status</w:t>
      </w:r>
      <w:r>
        <w:rPr>
          <w:rFonts w:ascii="Arial" w:hAnsi="Arial" w:cs="Arial"/>
          <w:sz w:val="24"/>
          <w:szCs w:val="24"/>
        </w:rPr>
        <w:t>.</w:t>
      </w:r>
    </w:p>
    <w:p w14:paraId="38E0DE40" w14:textId="3A764153" w:rsidR="0090096B" w:rsidRDefault="0090096B" w:rsidP="0090096B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</w:t>
      </w:r>
      <w:r w:rsidR="00687A94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- Busca de ocorrências</w:t>
      </w:r>
      <w:r>
        <w:rPr>
          <w:rFonts w:ascii="Arial" w:hAnsi="Arial" w:cs="Arial"/>
          <w:sz w:val="24"/>
          <w:szCs w:val="24"/>
        </w:rPr>
        <w:t xml:space="preserve"> por máquina</w:t>
      </w:r>
      <w:r>
        <w:rPr>
          <w:rFonts w:ascii="Arial" w:hAnsi="Arial" w:cs="Arial"/>
          <w:sz w:val="24"/>
          <w:szCs w:val="24"/>
        </w:rPr>
        <w:t>.</w:t>
      </w:r>
    </w:p>
    <w:p w14:paraId="6961254E" w14:textId="4257C5E7" w:rsidR="0090096B" w:rsidRDefault="00687A94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RF26 – Busca de ocorrências por data.</w:t>
      </w:r>
    </w:p>
    <w:p w14:paraId="3842E88A" w14:textId="0FCD65A0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2</w:t>
      </w:r>
      <w:r w:rsidR="00687A94"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</w:rPr>
        <w:t xml:space="preserve"> - Cadastro de equipamentos.</w:t>
      </w:r>
    </w:p>
    <w:p w14:paraId="79DFC448" w14:textId="52B497B1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2</w:t>
      </w:r>
      <w:r w:rsidR="00687A94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- Atualização de equipamentos.</w:t>
      </w:r>
    </w:p>
    <w:p w14:paraId="1879E94E" w14:textId="3E6F7408" w:rsid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2</w:t>
      </w:r>
      <w:r w:rsidR="00687A94">
        <w:rPr>
          <w:rFonts w:ascii="Arial" w:hAnsi="Arial" w:cs="Arial"/>
          <w:sz w:val="24"/>
          <w:szCs w:val="24"/>
        </w:rPr>
        <w:t>9</w:t>
      </w:r>
      <w:r>
        <w:rPr>
          <w:rFonts w:ascii="Arial" w:hAnsi="Arial" w:cs="Arial"/>
          <w:sz w:val="24"/>
          <w:szCs w:val="24"/>
        </w:rPr>
        <w:t xml:space="preserve"> - Remoção de equipamentos.</w:t>
      </w:r>
    </w:p>
    <w:p w14:paraId="430C8AB2" w14:textId="6B3B43B7" w:rsidR="003F2DE6" w:rsidRPr="003F2DE6" w:rsidRDefault="003F2DE6" w:rsidP="003F2DE6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RF</w:t>
      </w:r>
      <w:r w:rsidR="00687A94">
        <w:rPr>
          <w:rFonts w:ascii="Arial" w:hAnsi="Arial" w:cs="Arial"/>
          <w:sz w:val="24"/>
          <w:szCs w:val="24"/>
        </w:rPr>
        <w:t>30</w:t>
      </w:r>
      <w:r>
        <w:rPr>
          <w:rFonts w:ascii="Arial" w:hAnsi="Arial" w:cs="Arial"/>
          <w:sz w:val="24"/>
          <w:szCs w:val="24"/>
        </w:rPr>
        <w:t xml:space="preserve"> - Busca de equipamentos.</w:t>
      </w:r>
    </w:p>
    <w:p w14:paraId="026FDD6A" w14:textId="7B571932" w:rsidR="00BB2BE9" w:rsidRDefault="00BB2BE9" w:rsidP="00AB6D33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RF</w:t>
      </w:r>
      <w:r w:rsidR="00687A94">
        <w:rPr>
          <w:rFonts w:ascii="Arial" w:hAnsi="Arial" w:cs="Arial"/>
          <w:sz w:val="24"/>
          <w:szCs w:val="24"/>
        </w:rPr>
        <w:t>31</w:t>
      </w:r>
      <w:r w:rsidR="003C09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</w:t>
      </w:r>
      <w:r w:rsidR="003C09AD">
        <w:rPr>
          <w:rFonts w:ascii="Arial" w:hAnsi="Arial" w:cs="Arial"/>
          <w:sz w:val="24"/>
          <w:szCs w:val="24"/>
        </w:rPr>
        <w:t xml:space="preserve"> Notificar usuários sobre ocorrências de acordo com a responsabilidade deles</w:t>
      </w:r>
      <w:r>
        <w:rPr>
          <w:rFonts w:ascii="Arial" w:hAnsi="Arial" w:cs="Arial"/>
          <w:sz w:val="24"/>
          <w:szCs w:val="24"/>
        </w:rPr>
        <w:t>;</w:t>
      </w:r>
    </w:p>
    <w:p w14:paraId="2830F35D" w14:textId="47A833DD" w:rsidR="2B88379F" w:rsidRDefault="2B88379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>RF</w:t>
      </w:r>
      <w:r w:rsidR="00785951">
        <w:rPr>
          <w:rFonts w:ascii="Arial" w:hAnsi="Arial" w:cs="Arial"/>
          <w:sz w:val="24"/>
          <w:szCs w:val="24"/>
        </w:rPr>
        <w:t>3</w:t>
      </w:r>
      <w:r w:rsidR="00687A94">
        <w:rPr>
          <w:rFonts w:ascii="Arial" w:hAnsi="Arial" w:cs="Arial"/>
          <w:sz w:val="24"/>
          <w:szCs w:val="24"/>
        </w:rPr>
        <w:t>2</w:t>
      </w:r>
      <w:r w:rsidRPr="1AAE51B5">
        <w:rPr>
          <w:rFonts w:ascii="Arial" w:hAnsi="Arial" w:cs="Arial"/>
          <w:sz w:val="24"/>
          <w:szCs w:val="24"/>
        </w:rPr>
        <w:t xml:space="preserve"> – Apresentar visões gerais sobre os equipamentos/ordens de serviço do cliente quando ele possuir dados o suficiente sobre as máquinas</w:t>
      </w:r>
      <w:r w:rsidR="10AE15D6" w:rsidRPr="1AAE51B5">
        <w:rPr>
          <w:rFonts w:ascii="Arial" w:hAnsi="Arial" w:cs="Arial"/>
          <w:sz w:val="24"/>
          <w:szCs w:val="24"/>
        </w:rPr>
        <w:t>;</w:t>
      </w:r>
    </w:p>
    <w:p w14:paraId="068C572C" w14:textId="034339AE" w:rsidR="66E657B8" w:rsidRDefault="66E657B8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2"/>
      <w:r w:rsidRPr="1AAE51B5">
        <w:rPr>
          <w:rFonts w:ascii="Arial" w:hAnsi="Arial" w:cs="Arial"/>
          <w:sz w:val="24"/>
          <w:szCs w:val="24"/>
        </w:rPr>
        <w:t>RF</w:t>
      </w:r>
      <w:r w:rsidR="00687A94">
        <w:rPr>
          <w:rFonts w:ascii="Arial" w:hAnsi="Arial" w:cs="Arial"/>
          <w:sz w:val="24"/>
          <w:szCs w:val="24"/>
        </w:rPr>
        <w:t>33</w:t>
      </w:r>
      <w:r w:rsidRPr="1AAE51B5">
        <w:rPr>
          <w:rFonts w:ascii="Arial" w:hAnsi="Arial" w:cs="Arial"/>
          <w:sz w:val="24"/>
          <w:szCs w:val="24"/>
        </w:rPr>
        <w:t xml:space="preserve"> </w:t>
      </w:r>
      <w:commentRangeEnd w:id="12"/>
      <w:r w:rsidR="00A34C98">
        <w:rPr>
          <w:rStyle w:val="Refdecomentrio"/>
        </w:rPr>
        <w:commentReference w:id="12"/>
      </w:r>
      <w:r w:rsidRPr="1AAE51B5">
        <w:rPr>
          <w:rFonts w:ascii="Arial" w:hAnsi="Arial" w:cs="Arial"/>
          <w:sz w:val="24"/>
          <w:szCs w:val="24"/>
        </w:rPr>
        <w:t xml:space="preserve">– </w:t>
      </w:r>
      <w:r w:rsidR="00687A94">
        <w:rPr>
          <w:rFonts w:ascii="Arial" w:hAnsi="Arial" w:cs="Arial"/>
          <w:sz w:val="24"/>
          <w:szCs w:val="24"/>
        </w:rPr>
        <w:t>Sistema de permissão de grupo de usuário.</w:t>
      </w:r>
    </w:p>
    <w:p w14:paraId="2C6D8122" w14:textId="5D1C6B67" w:rsidR="1219D657" w:rsidRDefault="1219D657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</w:t>
      </w:r>
      <w:r w:rsidR="00687A94">
        <w:rPr>
          <w:rFonts w:ascii="Arial" w:hAnsi="Arial" w:cs="Arial"/>
          <w:sz w:val="24"/>
          <w:szCs w:val="24"/>
        </w:rPr>
        <w:t>34</w:t>
      </w:r>
      <w:r w:rsidRPr="24781CC8">
        <w:rPr>
          <w:rFonts w:ascii="Arial" w:hAnsi="Arial" w:cs="Arial"/>
          <w:sz w:val="24"/>
          <w:szCs w:val="24"/>
        </w:rPr>
        <w:t xml:space="preserve"> – Permitir o agendamento de </w:t>
      </w:r>
      <w:r w:rsidR="096D16F3" w:rsidRPr="24781CC8">
        <w:rPr>
          <w:rFonts w:ascii="Arial" w:hAnsi="Arial" w:cs="Arial"/>
          <w:sz w:val="24"/>
          <w:szCs w:val="24"/>
        </w:rPr>
        <w:t>manutenções</w:t>
      </w:r>
      <w:r w:rsidRPr="24781CC8">
        <w:rPr>
          <w:rFonts w:ascii="Arial" w:hAnsi="Arial" w:cs="Arial"/>
          <w:sz w:val="24"/>
          <w:szCs w:val="24"/>
        </w:rPr>
        <w:t xml:space="preserve"> preventivas e </w:t>
      </w:r>
      <w:r w:rsidR="71AC9C6B" w:rsidRPr="24781CC8">
        <w:rPr>
          <w:rFonts w:ascii="Arial" w:hAnsi="Arial" w:cs="Arial"/>
          <w:sz w:val="24"/>
          <w:szCs w:val="24"/>
        </w:rPr>
        <w:t>periódicas</w:t>
      </w:r>
      <w:r w:rsidRPr="24781CC8">
        <w:rPr>
          <w:rFonts w:ascii="Arial" w:hAnsi="Arial" w:cs="Arial"/>
          <w:sz w:val="24"/>
          <w:szCs w:val="24"/>
        </w:rPr>
        <w:t xml:space="preserve"> de </w:t>
      </w:r>
      <w:r w:rsidR="601D8989" w:rsidRPr="24781CC8">
        <w:rPr>
          <w:rFonts w:ascii="Arial" w:hAnsi="Arial" w:cs="Arial"/>
          <w:sz w:val="24"/>
          <w:szCs w:val="24"/>
        </w:rPr>
        <w:t>equipamentos ou serviços</w:t>
      </w:r>
      <w:r w:rsidR="742D0586" w:rsidRPr="24781CC8">
        <w:rPr>
          <w:rFonts w:ascii="Arial" w:hAnsi="Arial" w:cs="Arial"/>
          <w:sz w:val="24"/>
          <w:szCs w:val="24"/>
        </w:rPr>
        <w:t>, com alertas para os técnicos e gestores</w:t>
      </w:r>
      <w:r w:rsidR="454C64B4" w:rsidRPr="24781CC8">
        <w:rPr>
          <w:rFonts w:ascii="Arial" w:hAnsi="Arial" w:cs="Arial"/>
          <w:sz w:val="24"/>
          <w:szCs w:val="24"/>
        </w:rPr>
        <w:t>.</w:t>
      </w:r>
    </w:p>
    <w:p w14:paraId="2C4D2E67" w14:textId="70D24E7E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</w:t>
      </w:r>
      <w:r w:rsidR="00687A94">
        <w:rPr>
          <w:rFonts w:ascii="Arial" w:hAnsi="Arial" w:cs="Arial"/>
          <w:sz w:val="24"/>
          <w:szCs w:val="24"/>
        </w:rPr>
        <w:t>35</w:t>
      </w:r>
      <w:r w:rsidRPr="24781CC8">
        <w:rPr>
          <w:rFonts w:ascii="Arial" w:hAnsi="Arial" w:cs="Arial"/>
          <w:sz w:val="24"/>
          <w:szCs w:val="24"/>
        </w:rPr>
        <w:t xml:space="preserve"> – Implementar um painel de métricas e KPIs (Key Performance </w:t>
      </w:r>
      <w:proofErr w:type="spellStart"/>
      <w:r w:rsidRPr="24781CC8">
        <w:rPr>
          <w:rFonts w:ascii="Arial" w:hAnsi="Arial" w:cs="Arial"/>
          <w:sz w:val="24"/>
          <w:szCs w:val="24"/>
        </w:rPr>
        <w:t>Indicators</w:t>
      </w:r>
      <w:proofErr w:type="spellEnd"/>
      <w:r w:rsidRPr="24781CC8">
        <w:rPr>
          <w:rFonts w:ascii="Arial" w:hAnsi="Arial" w:cs="Arial"/>
          <w:sz w:val="24"/>
          <w:szCs w:val="24"/>
        </w:rPr>
        <w:t>) para monitorar o desempenho da equipe de manutenção, tempo médio de reparo, custos e disponibilidade de equipamentos.</w:t>
      </w:r>
    </w:p>
    <w:p w14:paraId="7AD24704" w14:textId="6AE8F95D" w:rsidR="5DF9138E" w:rsidRDefault="25652CAB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</w:t>
      </w:r>
      <w:r w:rsidR="00687A94">
        <w:rPr>
          <w:rFonts w:ascii="Arial" w:hAnsi="Arial" w:cs="Arial"/>
          <w:sz w:val="24"/>
          <w:szCs w:val="24"/>
        </w:rPr>
        <w:t>36</w:t>
      </w:r>
      <w:r w:rsidRPr="24781CC8">
        <w:rPr>
          <w:rFonts w:ascii="Arial" w:hAnsi="Arial" w:cs="Arial"/>
          <w:sz w:val="24"/>
          <w:szCs w:val="24"/>
        </w:rPr>
        <w:t xml:space="preserve"> – Oferecer relatórios personalizáveis para análise de tendências de falhas, custos de manutenção e eficiência das ações preventivas/preditivas.</w:t>
      </w:r>
    </w:p>
    <w:p w14:paraId="5DBA86AC" w14:textId="05A22981" w:rsidR="5DF9138E" w:rsidRDefault="671E12E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</w:t>
      </w:r>
      <w:r w:rsidR="00687A94">
        <w:rPr>
          <w:rFonts w:ascii="Arial" w:hAnsi="Arial" w:cs="Arial"/>
          <w:sz w:val="24"/>
          <w:szCs w:val="24"/>
        </w:rPr>
        <w:t>37</w:t>
      </w:r>
      <w:r w:rsidRPr="24781CC8">
        <w:rPr>
          <w:rFonts w:ascii="Arial" w:hAnsi="Arial" w:cs="Arial"/>
          <w:sz w:val="24"/>
          <w:szCs w:val="24"/>
        </w:rPr>
        <w:t xml:space="preserve"> – Permitir a exportação de dados em formatos como CSV, PDF e Excel para facilitar a análise externa.</w:t>
      </w:r>
    </w:p>
    <w:p w14:paraId="2F48495F" w14:textId="60666776" w:rsidR="5DF9138E" w:rsidRDefault="1BE57B6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</w:t>
      </w:r>
      <w:r w:rsidR="00687A94">
        <w:rPr>
          <w:rFonts w:ascii="Arial" w:hAnsi="Arial" w:cs="Arial"/>
          <w:sz w:val="24"/>
          <w:szCs w:val="24"/>
        </w:rPr>
        <w:t>38</w:t>
      </w:r>
      <w:r w:rsidRPr="24781CC8">
        <w:rPr>
          <w:rFonts w:ascii="Arial" w:hAnsi="Arial" w:cs="Arial"/>
          <w:sz w:val="24"/>
          <w:szCs w:val="24"/>
        </w:rPr>
        <w:t xml:space="preserve"> – Implementar um sistema de priorização automática de ordens de serviço com base na criticidade do equipamento e no impacto operacional. </w:t>
      </w:r>
    </w:p>
    <w:p w14:paraId="62BC456A" w14:textId="3713DE1A" w:rsidR="5DF9138E" w:rsidRDefault="58C05E29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24781CC8">
        <w:rPr>
          <w:rFonts w:ascii="Arial" w:hAnsi="Arial" w:cs="Arial"/>
          <w:sz w:val="24"/>
          <w:szCs w:val="24"/>
        </w:rPr>
        <w:t>RF</w:t>
      </w:r>
      <w:r w:rsidR="00687A94">
        <w:rPr>
          <w:rFonts w:ascii="Arial" w:hAnsi="Arial" w:cs="Arial"/>
          <w:sz w:val="24"/>
          <w:szCs w:val="24"/>
        </w:rPr>
        <w:t>39</w:t>
      </w:r>
      <w:r w:rsidRPr="24781CC8">
        <w:rPr>
          <w:rFonts w:ascii="Arial" w:hAnsi="Arial" w:cs="Arial"/>
          <w:sz w:val="24"/>
          <w:szCs w:val="24"/>
        </w:rPr>
        <w:t xml:space="preserve"> – Permitir que os usuários visualizem em tempo real o status de equipamentos em operação, com indicadores de desempenho e possíveis alertas para falhas iminentes, melhorando a antecipação de problemas.</w:t>
      </w:r>
    </w:p>
    <w:p w14:paraId="3A182DA7" w14:textId="65297E6E" w:rsidR="5DF9138E" w:rsidRDefault="5DF9138E" w:rsidP="1AAE51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Servidor:</w:t>
      </w:r>
    </w:p>
    <w:p w14:paraId="6A146379" w14:textId="6D10A3F5" w:rsidR="5DF9138E" w:rsidRDefault="5DF9138E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3"/>
      <w:r w:rsidRPr="1AAE51B5">
        <w:rPr>
          <w:rFonts w:ascii="Arial" w:hAnsi="Arial" w:cs="Arial"/>
          <w:sz w:val="24"/>
          <w:szCs w:val="24"/>
        </w:rPr>
        <w:t xml:space="preserve">RF01 – </w:t>
      </w:r>
      <w:r w:rsidR="28585BDF" w:rsidRPr="1AAE51B5">
        <w:rPr>
          <w:rFonts w:ascii="Arial" w:hAnsi="Arial" w:cs="Arial"/>
          <w:sz w:val="24"/>
          <w:szCs w:val="24"/>
        </w:rPr>
        <w:t xml:space="preserve">Criar </w:t>
      </w:r>
      <w:r w:rsidR="732B6DB4" w:rsidRPr="1AAE51B5">
        <w:rPr>
          <w:rFonts w:ascii="Arial" w:hAnsi="Arial" w:cs="Arial"/>
          <w:sz w:val="24"/>
          <w:szCs w:val="24"/>
        </w:rPr>
        <w:t>cinco tabelas (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empresa_usuarios</w:t>
      </w:r>
      <w:proofErr w:type="spellEnd"/>
      <w:r w:rsidR="732B6DB4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732B6DB4" w:rsidRPr="1AAE51B5">
        <w:rPr>
          <w:rFonts w:ascii="Arial" w:hAnsi="Arial" w:cs="Arial"/>
          <w:sz w:val="24"/>
          <w:szCs w:val="24"/>
        </w:rPr>
        <w:t>empresa_</w:t>
      </w:r>
      <w:r w:rsidR="2A1C755A" w:rsidRPr="1AAE51B5">
        <w:rPr>
          <w:rFonts w:ascii="Arial" w:hAnsi="Arial" w:cs="Arial"/>
          <w:sz w:val="24"/>
          <w:szCs w:val="24"/>
        </w:rPr>
        <w:t>modelo_os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empresa_os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empresa_modelo_ocorrencia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2A1C755A" w:rsidRPr="1AAE51B5">
        <w:rPr>
          <w:rFonts w:ascii="Arial" w:hAnsi="Arial" w:cs="Arial"/>
          <w:sz w:val="24"/>
          <w:szCs w:val="24"/>
        </w:rPr>
        <w:t>empresa_ocorrencia</w:t>
      </w:r>
      <w:proofErr w:type="spellEnd"/>
      <w:r w:rsidR="2A1C755A" w:rsidRPr="1AAE51B5">
        <w:rPr>
          <w:rFonts w:ascii="Arial" w:hAnsi="Arial" w:cs="Arial"/>
          <w:sz w:val="24"/>
          <w:szCs w:val="24"/>
        </w:rPr>
        <w:t>) em nossos servidores programaticamente</w:t>
      </w:r>
      <w:r w:rsidR="732B6DB4" w:rsidRPr="1AAE51B5">
        <w:rPr>
          <w:rFonts w:ascii="Arial" w:hAnsi="Arial" w:cs="Arial"/>
          <w:sz w:val="24"/>
          <w:szCs w:val="24"/>
        </w:rPr>
        <w:t xml:space="preserve"> </w:t>
      </w:r>
      <w:r w:rsidR="28585BDF" w:rsidRPr="1AAE51B5">
        <w:rPr>
          <w:rFonts w:ascii="Arial" w:hAnsi="Arial" w:cs="Arial"/>
          <w:sz w:val="24"/>
          <w:szCs w:val="24"/>
        </w:rPr>
        <w:t>para a empresa que contratar nossos serviços</w:t>
      </w:r>
      <w:r w:rsidR="3A3A9D4F" w:rsidRPr="1AAE51B5">
        <w:rPr>
          <w:rFonts w:ascii="Arial" w:hAnsi="Arial" w:cs="Arial"/>
          <w:sz w:val="24"/>
          <w:szCs w:val="24"/>
        </w:rPr>
        <w:t>;</w:t>
      </w:r>
      <w:commentRangeEnd w:id="13"/>
      <w:r w:rsidR="00A34C98">
        <w:rPr>
          <w:rStyle w:val="Refdecomentrio"/>
        </w:rPr>
        <w:commentReference w:id="13"/>
      </w:r>
    </w:p>
    <w:p w14:paraId="481F9D88" w14:textId="202A23AA" w:rsidR="28585BDF" w:rsidRDefault="28585BDF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4"/>
      <w:r w:rsidRPr="1AAE51B5">
        <w:rPr>
          <w:rFonts w:ascii="Arial" w:hAnsi="Arial" w:cs="Arial"/>
          <w:sz w:val="24"/>
          <w:szCs w:val="24"/>
        </w:rPr>
        <w:t xml:space="preserve">RF02 – </w:t>
      </w:r>
      <w:r w:rsidR="72206A21" w:rsidRPr="1AAE51B5">
        <w:rPr>
          <w:rFonts w:ascii="Arial" w:hAnsi="Arial" w:cs="Arial"/>
          <w:sz w:val="24"/>
          <w:szCs w:val="24"/>
        </w:rPr>
        <w:t>Sistema de Login utilizando SHA-256 para salvar a senha do usuário, tokens para gerenciar os logins já feitos</w:t>
      </w:r>
      <w:r w:rsidR="09040455" w:rsidRPr="1AAE51B5">
        <w:rPr>
          <w:rFonts w:ascii="Arial" w:hAnsi="Arial" w:cs="Arial"/>
          <w:sz w:val="24"/>
          <w:szCs w:val="24"/>
        </w:rPr>
        <w:t xml:space="preserve"> e sua vida útil</w:t>
      </w:r>
      <w:r w:rsidR="3F7FC5EE" w:rsidRPr="1AAE51B5">
        <w:rPr>
          <w:rFonts w:ascii="Arial" w:hAnsi="Arial" w:cs="Arial"/>
          <w:sz w:val="24"/>
          <w:szCs w:val="24"/>
        </w:rPr>
        <w:t>;</w:t>
      </w:r>
      <w:commentRangeEnd w:id="14"/>
      <w:r w:rsidR="00A34C98">
        <w:rPr>
          <w:rStyle w:val="Refdecomentrio"/>
        </w:rPr>
        <w:commentReference w:id="14"/>
      </w:r>
    </w:p>
    <w:p w14:paraId="34B58E80" w14:textId="04745B7F" w:rsidR="09040455" w:rsidRDefault="09040455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 xml:space="preserve">RF03 – </w:t>
      </w:r>
      <w:r w:rsidR="649FE0DA" w:rsidRPr="24781CC8">
        <w:rPr>
          <w:rFonts w:ascii="Arial" w:hAnsi="Arial" w:cs="Arial"/>
          <w:sz w:val="24"/>
          <w:szCs w:val="24"/>
        </w:rPr>
        <w:t>Enviar todos os dados novos sobre uma empresa para uma IA (</w:t>
      </w:r>
      <w:r w:rsidR="4E6CBB75" w:rsidRPr="24781CC8">
        <w:rPr>
          <w:rFonts w:ascii="Arial" w:hAnsi="Arial" w:cs="Arial"/>
          <w:sz w:val="24"/>
          <w:szCs w:val="24"/>
        </w:rPr>
        <w:t>a</w:t>
      </w:r>
      <w:r w:rsidR="649FE0DA" w:rsidRPr="24781CC8">
        <w:rPr>
          <w:rFonts w:ascii="Arial" w:hAnsi="Arial" w:cs="Arial"/>
          <w:sz w:val="24"/>
          <w:szCs w:val="24"/>
        </w:rPr>
        <w:t xml:space="preserve"> ser definida) para dar sugestões nas ações corretivas, preditivas, preventivas</w:t>
      </w:r>
      <w:r w:rsidR="3ED16C9A" w:rsidRPr="24781CC8">
        <w:rPr>
          <w:rFonts w:ascii="Arial" w:hAnsi="Arial" w:cs="Arial"/>
          <w:sz w:val="24"/>
          <w:szCs w:val="24"/>
        </w:rPr>
        <w:t>;</w:t>
      </w:r>
    </w:p>
    <w:p w14:paraId="223E3A46" w14:textId="7A92A865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5"/>
      <w:r w:rsidRPr="24781CC8">
        <w:rPr>
          <w:rFonts w:ascii="Arial" w:hAnsi="Arial" w:cs="Arial"/>
          <w:sz w:val="24"/>
          <w:szCs w:val="24"/>
        </w:rPr>
        <w:t>RF04 – Implementar um sistema de backup automático e recuperação de dados para garantir a segurança e disponibilidade das informações.</w:t>
      </w:r>
      <w:commentRangeEnd w:id="15"/>
      <w:r w:rsidR="00A34C98">
        <w:rPr>
          <w:rStyle w:val="Refdecomentrio"/>
        </w:rPr>
        <w:commentReference w:id="15"/>
      </w:r>
    </w:p>
    <w:p w14:paraId="29DF05BA" w14:textId="2EB97166" w:rsidR="003F4A89" w:rsidRDefault="6EC3F6B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trike/>
          <w:sz w:val="24"/>
          <w:szCs w:val="24"/>
        </w:rPr>
        <w:lastRenderedPageBreak/>
        <w:t xml:space="preserve">RF05 – Criar uma API </w:t>
      </w:r>
      <w:proofErr w:type="spellStart"/>
      <w:r w:rsidRPr="24781CC8">
        <w:rPr>
          <w:rFonts w:ascii="Arial" w:hAnsi="Arial" w:cs="Arial"/>
          <w:strike/>
          <w:sz w:val="24"/>
          <w:szCs w:val="24"/>
        </w:rPr>
        <w:t>RESTful</w:t>
      </w:r>
      <w:proofErr w:type="spellEnd"/>
      <w:r w:rsidRPr="24781CC8">
        <w:rPr>
          <w:rFonts w:ascii="Arial" w:hAnsi="Arial" w:cs="Arial"/>
          <w:strike/>
          <w:sz w:val="24"/>
          <w:szCs w:val="24"/>
        </w:rPr>
        <w:t xml:space="preserve"> para integração com outros sistemas e dispositivos IoT (Internet das Coisas) para coleta automática de dados de sensores e equipamentos.</w:t>
      </w:r>
      <w:ins w:id="16" w:author="JÚLIO CÉSAR DA SILVA" w:date="2025-02-26T23:50:00Z">
        <w:r w:rsidR="1DCB522B" w:rsidRPr="24781CC8">
          <w:rPr>
            <w:rFonts w:ascii="Arial" w:hAnsi="Arial" w:cs="Arial"/>
            <w:sz w:val="24"/>
            <w:szCs w:val="24"/>
          </w:rPr>
          <w:t xml:space="preserve"> (Necessário revisar e ver se vai dar tempo)</w:t>
        </w:r>
      </w:ins>
    </w:p>
    <w:p w14:paraId="2D1773FC" w14:textId="4A762CD6" w:rsidR="003F4A89" w:rsidRDefault="2749B68F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RF07 – Permitir a configuração de regras personalizadas para notificações (ex.: notificar apenas falhas críticas fora do horário comercial).</w:t>
      </w:r>
    </w:p>
    <w:p w14:paraId="6717694E" w14:textId="5D4125BC" w:rsidR="003F4A89" w:rsidRDefault="021D6E09" w:rsidP="003F4A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Android:</w:t>
      </w:r>
    </w:p>
    <w:p w14:paraId="1EA1D5AF" w14:textId="4ED898BD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17"/>
      <w:r w:rsidRPr="1AAE51B5">
        <w:rPr>
          <w:rFonts w:ascii="Arial" w:hAnsi="Arial" w:cs="Arial"/>
          <w:sz w:val="24"/>
          <w:szCs w:val="24"/>
        </w:rPr>
        <w:t xml:space="preserve">RF01 </w:t>
      </w:r>
      <w:commentRangeEnd w:id="17"/>
      <w:r w:rsidR="00A34C98">
        <w:rPr>
          <w:rStyle w:val="Refdecomentrio"/>
        </w:rPr>
        <w:commentReference w:id="17"/>
      </w:r>
      <w:r w:rsidRPr="1AAE51B5">
        <w:rPr>
          <w:rFonts w:ascii="Arial" w:hAnsi="Arial" w:cs="Arial"/>
          <w:sz w:val="24"/>
          <w:szCs w:val="24"/>
        </w:rPr>
        <w:t>– Operações CRUD para as Ordens de Serviço, Ocorrências;</w:t>
      </w:r>
    </w:p>
    <w:p w14:paraId="5A0A3484" w14:textId="515DE656" w:rsidR="021D6E09" w:rsidRDefault="021D6E09" w:rsidP="77DC2667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77DC2667">
        <w:rPr>
          <w:rFonts w:ascii="Arial" w:hAnsi="Arial" w:cs="Arial"/>
          <w:sz w:val="24"/>
          <w:szCs w:val="24"/>
        </w:rPr>
        <w:t>RF02 – Notificar usuários sobre ocorrências de acordo com a responsabilidade deles;</w:t>
      </w:r>
    </w:p>
    <w:p w14:paraId="27CDF8F5" w14:textId="4424A5EC" w:rsidR="021D6E09" w:rsidRDefault="021D6E0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 w:rsidRPr="1AAE51B5">
        <w:rPr>
          <w:rFonts w:ascii="Arial" w:hAnsi="Arial" w:cs="Arial"/>
          <w:sz w:val="24"/>
          <w:szCs w:val="24"/>
        </w:rPr>
        <w:t>RF03 – Pesquisa personalizada de Ordens de Serviço,</w:t>
      </w:r>
      <w:r w:rsidR="3752266C" w:rsidRPr="1AAE51B5">
        <w:rPr>
          <w:rFonts w:ascii="Arial" w:hAnsi="Arial" w:cs="Arial"/>
          <w:sz w:val="24"/>
          <w:szCs w:val="24"/>
        </w:rPr>
        <w:t xml:space="preserve"> Ocorrências</w:t>
      </w:r>
      <w:r w:rsidRPr="1AAE51B5">
        <w:rPr>
          <w:rFonts w:ascii="Arial" w:hAnsi="Arial" w:cs="Arial"/>
          <w:sz w:val="24"/>
          <w:szCs w:val="24"/>
        </w:rPr>
        <w:t>;</w:t>
      </w:r>
    </w:p>
    <w:p w14:paraId="6D5C6C39" w14:textId="32BB139C" w:rsidR="2D8DCE29" w:rsidRDefault="2D8DCE29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RF04 – </w:t>
      </w:r>
      <w:r w:rsidR="209AC12F" w:rsidRPr="1AAE51B5">
        <w:rPr>
          <w:rFonts w:ascii="Arial" w:hAnsi="Arial" w:cs="Arial"/>
          <w:sz w:val="24"/>
          <w:szCs w:val="24"/>
        </w:rPr>
        <w:t>Permitir</w:t>
      </w:r>
      <w:r w:rsidRPr="1AAE51B5">
        <w:rPr>
          <w:rFonts w:ascii="Arial" w:hAnsi="Arial" w:cs="Arial"/>
          <w:sz w:val="24"/>
          <w:szCs w:val="24"/>
        </w:rPr>
        <w:t xml:space="preserve"> que os usuários possam anexa</w:t>
      </w:r>
      <w:r w:rsidR="71EDCBB2" w:rsidRPr="1AAE51B5">
        <w:rPr>
          <w:rFonts w:ascii="Arial" w:hAnsi="Arial" w:cs="Arial"/>
          <w:sz w:val="24"/>
          <w:szCs w:val="24"/>
        </w:rPr>
        <w:t xml:space="preserve">r imagens, </w:t>
      </w:r>
      <w:r w:rsidR="21B2BDC8" w:rsidRPr="1AAE51B5">
        <w:rPr>
          <w:rFonts w:ascii="Arial" w:hAnsi="Arial" w:cs="Arial"/>
          <w:sz w:val="24"/>
          <w:szCs w:val="24"/>
        </w:rPr>
        <w:t>vídeos</w:t>
      </w:r>
      <w:r w:rsidR="71EDCBB2" w:rsidRPr="1AAE51B5">
        <w:rPr>
          <w:rFonts w:ascii="Arial" w:hAnsi="Arial" w:cs="Arial"/>
          <w:sz w:val="24"/>
          <w:szCs w:val="24"/>
        </w:rPr>
        <w:t xml:space="preserve"> ou documentos </w:t>
      </w:r>
      <w:r w:rsidR="429E0609" w:rsidRPr="1AAE51B5">
        <w:rPr>
          <w:rFonts w:ascii="Arial" w:hAnsi="Arial" w:cs="Arial"/>
          <w:sz w:val="24"/>
          <w:szCs w:val="24"/>
        </w:rPr>
        <w:t>nas ordens de serviço, para facilitar o registro e acompanhamento do processo.</w:t>
      </w:r>
    </w:p>
    <w:p w14:paraId="05325655" w14:textId="4923D3EE" w:rsidR="0985696B" w:rsidRDefault="0985696B" w:rsidP="1AAE51B5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1AAE51B5">
        <w:rPr>
          <w:rFonts w:ascii="Arial" w:hAnsi="Arial" w:cs="Arial"/>
          <w:sz w:val="24"/>
          <w:szCs w:val="24"/>
        </w:rPr>
        <w:t xml:space="preserve">RF05 – </w:t>
      </w:r>
      <w:r w:rsidR="2C65393E" w:rsidRPr="1AAE51B5">
        <w:rPr>
          <w:rFonts w:ascii="Arial" w:hAnsi="Arial" w:cs="Arial"/>
          <w:sz w:val="24"/>
          <w:szCs w:val="24"/>
        </w:rPr>
        <w:t xml:space="preserve">Gerar QR </w:t>
      </w:r>
      <w:r w:rsidR="44ABA383" w:rsidRPr="1AAE51B5">
        <w:rPr>
          <w:rFonts w:ascii="Arial" w:hAnsi="Arial" w:cs="Arial"/>
          <w:sz w:val="24"/>
          <w:szCs w:val="24"/>
        </w:rPr>
        <w:t>Codes</w:t>
      </w:r>
      <w:r w:rsidR="2C65393E" w:rsidRPr="1AAE51B5">
        <w:rPr>
          <w:rFonts w:ascii="Arial" w:hAnsi="Arial" w:cs="Arial"/>
          <w:sz w:val="24"/>
          <w:szCs w:val="24"/>
        </w:rPr>
        <w:t xml:space="preserve"> para cada</w:t>
      </w:r>
      <w:r w:rsidR="5E963B70" w:rsidRPr="1AAE51B5">
        <w:rPr>
          <w:rFonts w:ascii="Arial" w:hAnsi="Arial" w:cs="Arial"/>
          <w:sz w:val="24"/>
          <w:szCs w:val="24"/>
        </w:rPr>
        <w:t xml:space="preserve"> máquinas</w:t>
      </w:r>
      <w:r w:rsidR="086EEFF4" w:rsidRPr="1AAE51B5">
        <w:rPr>
          <w:rFonts w:ascii="Arial" w:hAnsi="Arial" w:cs="Arial"/>
          <w:sz w:val="24"/>
          <w:szCs w:val="24"/>
        </w:rPr>
        <w:t xml:space="preserve">, </w:t>
      </w:r>
      <w:r w:rsidR="11569309" w:rsidRPr="1AAE51B5">
        <w:rPr>
          <w:rFonts w:ascii="Arial" w:hAnsi="Arial" w:cs="Arial"/>
          <w:sz w:val="24"/>
          <w:szCs w:val="24"/>
        </w:rPr>
        <w:t>permitindo</w:t>
      </w:r>
      <w:r w:rsidR="086EEFF4" w:rsidRPr="1AAE51B5">
        <w:rPr>
          <w:rFonts w:ascii="Arial" w:hAnsi="Arial" w:cs="Arial"/>
          <w:sz w:val="24"/>
          <w:szCs w:val="24"/>
        </w:rPr>
        <w:t xml:space="preserve"> que os </w:t>
      </w:r>
      <w:r w:rsidR="2987E082" w:rsidRPr="1AAE51B5">
        <w:rPr>
          <w:rFonts w:ascii="Arial" w:hAnsi="Arial" w:cs="Arial"/>
          <w:sz w:val="24"/>
          <w:szCs w:val="24"/>
        </w:rPr>
        <w:t>usuários</w:t>
      </w:r>
      <w:r w:rsidR="086EEFF4" w:rsidRPr="1AAE51B5">
        <w:rPr>
          <w:rFonts w:ascii="Arial" w:hAnsi="Arial" w:cs="Arial"/>
          <w:sz w:val="24"/>
          <w:szCs w:val="24"/>
        </w:rPr>
        <w:t xml:space="preserve"> acessem rapidamente os detalhes da orde</w:t>
      </w:r>
      <w:r w:rsidR="7787AAF2" w:rsidRPr="1AAE51B5">
        <w:rPr>
          <w:rFonts w:ascii="Arial" w:hAnsi="Arial" w:cs="Arial"/>
          <w:sz w:val="24"/>
          <w:szCs w:val="24"/>
        </w:rPr>
        <w:t xml:space="preserve">m </w:t>
      </w:r>
      <w:r w:rsidR="086EEFF4" w:rsidRPr="1AAE51B5">
        <w:rPr>
          <w:rFonts w:ascii="Arial" w:hAnsi="Arial" w:cs="Arial"/>
          <w:sz w:val="24"/>
          <w:szCs w:val="24"/>
        </w:rPr>
        <w:t>escaneando o código com o celular</w:t>
      </w:r>
      <w:r w:rsidR="65B24F96" w:rsidRPr="1AAE51B5">
        <w:rPr>
          <w:rFonts w:ascii="Arial" w:hAnsi="Arial" w:cs="Arial"/>
          <w:sz w:val="24"/>
          <w:szCs w:val="24"/>
        </w:rPr>
        <w:t>.</w:t>
      </w:r>
    </w:p>
    <w:p w14:paraId="4DE8AA7E" w14:textId="08153DD7" w:rsidR="26628457" w:rsidRDefault="26628457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  <w:rPrChange w:id="18" w:author="JÚLIO CÉSAR DA SILVA" w:date="2025-02-26T23:49:00Z">
            <w:rPr>
              <w:rFonts w:ascii="Arial" w:hAnsi="Arial" w:cs="Arial"/>
              <w:strike/>
              <w:sz w:val="24"/>
              <w:szCs w:val="24"/>
            </w:rPr>
          </w:rPrChange>
        </w:rPr>
      </w:pPr>
      <w:r w:rsidRPr="24781CC8">
        <w:rPr>
          <w:rFonts w:ascii="Arial" w:hAnsi="Arial" w:cs="Arial"/>
          <w:strike/>
          <w:sz w:val="24"/>
          <w:szCs w:val="24"/>
        </w:rPr>
        <w:t xml:space="preserve">RF06 – Integrar a gestão de materiais necessários para cada </w:t>
      </w:r>
      <w:r w:rsidR="6DCFF643" w:rsidRPr="24781CC8">
        <w:rPr>
          <w:rFonts w:ascii="Arial" w:hAnsi="Arial" w:cs="Arial"/>
          <w:strike/>
          <w:sz w:val="24"/>
          <w:szCs w:val="24"/>
        </w:rPr>
        <w:t xml:space="preserve">ordem de serviço, com controle de </w:t>
      </w:r>
      <w:r w:rsidR="210F3B43" w:rsidRPr="24781CC8">
        <w:rPr>
          <w:rFonts w:ascii="Arial" w:hAnsi="Arial" w:cs="Arial"/>
          <w:strike/>
          <w:sz w:val="24"/>
          <w:szCs w:val="24"/>
        </w:rPr>
        <w:t>estoque.</w:t>
      </w:r>
      <w:ins w:id="19" w:author="JÚLIO CÉSAR DA SILVA" w:date="2025-02-26T23:49:00Z">
        <w:r w:rsidR="468D4450" w:rsidRPr="24781CC8">
          <w:rPr>
            <w:rFonts w:ascii="Arial" w:hAnsi="Arial" w:cs="Arial"/>
            <w:sz w:val="24"/>
            <w:szCs w:val="24"/>
            <w:rPrChange w:id="20" w:author="JÚLIO CÉSAR DA SILVA" w:date="2025-02-26T23:49:00Z">
              <w:rPr>
                <w:rFonts w:ascii="Arial" w:hAnsi="Arial" w:cs="Arial"/>
                <w:strike/>
                <w:sz w:val="24"/>
                <w:szCs w:val="24"/>
              </w:rPr>
            </w:rPrChange>
          </w:rPr>
          <w:t xml:space="preserve"> </w:t>
        </w:r>
        <w:r w:rsidR="468D4450" w:rsidRPr="24781CC8">
          <w:rPr>
            <w:rFonts w:ascii="Arial" w:hAnsi="Arial" w:cs="Arial"/>
            <w:sz w:val="24"/>
            <w:szCs w:val="24"/>
          </w:rPr>
          <w:t>(Necessário revisar e ver se vai dar tempo)</w:t>
        </w:r>
      </w:ins>
    </w:p>
    <w:p w14:paraId="6409C63F" w14:textId="57A2C887" w:rsidR="1AAE51B5" w:rsidRDefault="34094ABD" w:rsidP="51E4257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21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</w:pPr>
      <w:r w:rsidRPr="51E42578">
        <w:rPr>
          <w:rFonts w:ascii="Arial" w:hAnsi="Arial" w:cs="Arial"/>
          <w:strike/>
          <w:sz w:val="24"/>
          <w:szCs w:val="24"/>
          <w:rPrChange w:id="22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RF07 – Incluir suporte a múltiplos idiomas no aplicativo Android, permitindo que usuários de dif</w:t>
      </w:r>
      <w:r w:rsidR="5DED71DD" w:rsidRPr="51E42578">
        <w:rPr>
          <w:rFonts w:ascii="Arial" w:hAnsi="Arial" w:cs="Arial"/>
          <w:strike/>
          <w:sz w:val="24"/>
          <w:szCs w:val="24"/>
          <w:rPrChange w:id="23" w:author="JÚLIO CÉSAR DA SILVA" w:date="2025-02-28T00:25:00Z">
            <w:rPr>
              <w:rFonts w:ascii="Arial" w:hAnsi="Arial" w:cs="Arial"/>
              <w:sz w:val="24"/>
              <w:szCs w:val="24"/>
            </w:rPr>
          </w:rPrChange>
        </w:rPr>
        <w:t>erentes localidades possa, utilizar o sistema na língua de sua preferência.</w:t>
      </w:r>
      <w:ins w:id="24" w:author="JÚLIO CÉSAR DA SILVA" w:date="2025-02-28T00:25:00Z">
        <w:r w:rsidR="78219B04" w:rsidRPr="51E42578">
          <w:rPr>
            <w:rFonts w:ascii="Arial" w:hAnsi="Arial" w:cs="Arial"/>
            <w:strike/>
            <w:sz w:val="24"/>
            <w:szCs w:val="24"/>
          </w:rPr>
          <w:t xml:space="preserve"> (Necessário revisar e ver se vai dar tempo)</w:t>
        </w:r>
      </w:ins>
    </w:p>
    <w:p w14:paraId="4DF49401" w14:textId="020C07FD" w:rsidR="1AAE51B5" w:rsidRDefault="73BEB9EE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RF08 – Implementar funcionalidade de geolocalização para identificar a localização do técnico e associá-la à ordem de serviço.</w:t>
      </w:r>
    </w:p>
    <w:p w14:paraId="13CDBE83" w14:textId="4B6C3ECF" w:rsidR="1AAE51B5" w:rsidRDefault="249666B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RF09 – Oferecer um modo offline para criação e edição de ordens de serviço, com sincronização automática quando houver conexão com a internet.</w:t>
      </w:r>
    </w:p>
    <w:p w14:paraId="65303280" w14:textId="278750A7" w:rsidR="1AAE51B5" w:rsidRDefault="0BE9D5DC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trike/>
          <w:sz w:val="24"/>
          <w:szCs w:val="24"/>
          <w:rPrChange w:id="25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</w:pPr>
      <w:r w:rsidRPr="24781CC8">
        <w:rPr>
          <w:rFonts w:ascii="Arial" w:hAnsi="Arial" w:cs="Arial"/>
          <w:sz w:val="24"/>
          <w:szCs w:val="24"/>
        </w:rPr>
        <w:t xml:space="preserve">RF10 – </w:t>
      </w:r>
      <w:r w:rsidRPr="24781CC8">
        <w:rPr>
          <w:rFonts w:ascii="Arial" w:hAnsi="Arial" w:cs="Arial"/>
          <w:strike/>
          <w:sz w:val="24"/>
          <w:szCs w:val="24"/>
          <w:rPrChange w:id="26" w:author="JÚLIO CÉSAR DA SILVA" w:date="2025-02-27T00:23:00Z">
            <w:rPr>
              <w:rFonts w:ascii="Arial" w:hAnsi="Arial" w:cs="Arial"/>
              <w:sz w:val="24"/>
              <w:szCs w:val="24"/>
            </w:rPr>
          </w:rPrChange>
        </w:rPr>
        <w:t>Permitir que os usuários visualizem em tempo real o status de equipamentos em operação, com indicadores de desempenho e possíveis alertas para falhas iminentes, melhorando a antecipação de problemas.</w:t>
      </w:r>
    </w:p>
    <w:p w14:paraId="270F6B46" w14:textId="4474C8B3" w:rsidR="1AAE51B5" w:rsidRDefault="14F12F65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RF11 – Permitir a assinatura digital do técnico ao finalizar uma ordem de serviço, garantindo a autenticidade do registro.</w:t>
      </w:r>
    </w:p>
    <w:p w14:paraId="78464102" w14:textId="5F423A28" w:rsidR="59B07FD3" w:rsidRDefault="59B07FD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Inteligência Artificial:</w:t>
      </w:r>
    </w:p>
    <w:p w14:paraId="0FCA47C5" w14:textId="203ECE15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lastRenderedPageBreak/>
        <w:t>RF01 – Desenvolver um sistema de recomendação de peças de reposição com base no histórico de falhas e manutenções.</w:t>
      </w:r>
    </w:p>
    <w:p w14:paraId="7B314C2B" w14:textId="3AB5152F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RF02 – Criar um modelo preditivo para estimar a vida útil restante de equipamentos com base em dados históricos e padrões de uso.</w:t>
      </w:r>
    </w:p>
    <w:p w14:paraId="37D44250" w14:textId="108EA21A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RF03 – Implementar um sistema de detecção de anomalias em tempo real, utilizando dados de sensores e histórico de manutenção.</w:t>
      </w:r>
    </w:p>
    <w:p w14:paraId="446D89AD" w14:textId="3B35B043" w:rsidR="59B07FD3" w:rsidRDefault="59B07FD3" w:rsidP="24781CC8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RF04 – Oferecer sugestões de melhorias nos processos de manutenção com base em análises de eficiência e custos.</w:t>
      </w:r>
    </w:p>
    <w:p w14:paraId="4309BE76" w14:textId="70544B88" w:rsidR="24781CC8" w:rsidRDefault="24781CC8" w:rsidP="24781CC8">
      <w:pPr>
        <w:spacing w:line="360" w:lineRule="auto"/>
        <w:jc w:val="both"/>
        <w:rPr>
          <w:rFonts w:ascii="Arial" w:hAnsi="Arial" w:cs="Arial"/>
        </w:rPr>
      </w:pPr>
    </w:p>
    <w:p w14:paraId="199C24A2" w14:textId="77777777" w:rsidR="00D12813" w:rsidRPr="00D12813" w:rsidRDefault="00D12813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27" w:name="_Toc14160046"/>
      <w:r>
        <w:rPr>
          <w:rFonts w:ascii="Arial" w:hAnsi="Arial" w:cs="Arial"/>
          <w:color w:val="auto"/>
          <w:sz w:val="24"/>
          <w:szCs w:val="24"/>
        </w:rPr>
        <w:t>REQUISITOS NÃO FUNCIONAIS</w:t>
      </w:r>
      <w:bookmarkEnd w:id="27"/>
    </w:p>
    <w:p w14:paraId="5023141B" w14:textId="37C84871" w:rsidR="005C2145" w:rsidRDefault="00D12813" w:rsidP="24781CC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24781CC8">
        <w:rPr>
          <w:rFonts w:ascii="Arial" w:hAnsi="Arial" w:cs="Arial"/>
          <w:sz w:val="24"/>
          <w:szCs w:val="24"/>
        </w:rPr>
        <w:t>Aqui vai o texto dos requisitos não funcionais do projeto</w:t>
      </w:r>
    </w:p>
    <w:p w14:paraId="2FA44D58" w14:textId="57663693" w:rsidR="435E9461" w:rsidRDefault="435E9461" w:rsidP="24781CC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eastAsia="Arial" w:hAnsi="Arial" w:cs="Arial"/>
          <w:sz w:val="24"/>
          <w:szCs w:val="24"/>
        </w:rPr>
        <w:t>RNF01</w:t>
      </w:r>
      <w:r w:rsidR="15FF079A" w:rsidRPr="36CBB0E8">
        <w:rPr>
          <w:rFonts w:ascii="Arial" w:eastAsia="Arial" w:hAnsi="Arial" w:cs="Arial"/>
          <w:sz w:val="24"/>
          <w:szCs w:val="24"/>
        </w:rPr>
        <w:t xml:space="preserve"> </w:t>
      </w:r>
      <w:r w:rsidR="15FF079A" w:rsidRPr="36CBB0E8">
        <w:rPr>
          <w:rFonts w:ascii="Arial" w:hAnsi="Arial" w:cs="Arial"/>
          <w:sz w:val="24"/>
          <w:szCs w:val="24"/>
        </w:rPr>
        <w:t xml:space="preserve">– O sistema deve suportar até 10.000 usuários simultâneos sem degradação </w:t>
      </w:r>
      <w:r w:rsidR="5BE8D3E3" w:rsidRPr="36CBB0E8">
        <w:rPr>
          <w:rFonts w:ascii="Arial" w:hAnsi="Arial" w:cs="Arial"/>
          <w:sz w:val="24"/>
          <w:szCs w:val="24"/>
        </w:rPr>
        <w:t>significativa do desempenho.</w:t>
      </w:r>
    </w:p>
    <w:p w14:paraId="59036314" w14:textId="70043733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RNF02 – O sistema deve ter um tempo de resposta máximo de 2 segundos para a execução de operações de consulta e busca de dados.</w:t>
      </w:r>
    </w:p>
    <w:p w14:paraId="43BD011F" w14:textId="38C55308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RNF03 – O sistema deve garantir 99,9% de disponibilidade, com tempo de inatividade máximo de 8 horas por ano.</w:t>
      </w:r>
    </w:p>
    <w:p w14:paraId="3BEA423C" w14:textId="7B4E51D9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RNF04 – O sistema deve ser escalável horizontalmente para suportar aumento no número de usuários ou volume de dados.</w:t>
      </w:r>
    </w:p>
    <w:p w14:paraId="4C4EE33A" w14:textId="2A102446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RNF05 – O sistema deve ser compatível com os principais navegadores da web, como Chrome, Firefox, Safari e Edge.</w:t>
      </w:r>
    </w:p>
    <w:p w14:paraId="16A30142" w14:textId="281792E5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RNF06 – O sistema deve garantir a integridade e segurança dos dados, utilizando criptografia SSL/TLS para todas as comunicações entre o servidor e os dispositivos de acesso.</w:t>
      </w:r>
    </w:p>
    <w:p w14:paraId="41C51D93" w14:textId="4A0B8CBB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 xml:space="preserve">RNF07 – O sistema </w:t>
      </w:r>
      <w:r w:rsidR="00687A94">
        <w:rPr>
          <w:rFonts w:ascii="Arial" w:hAnsi="Arial" w:cs="Arial"/>
          <w:sz w:val="24"/>
          <w:szCs w:val="24"/>
        </w:rPr>
        <w:t>deve ser compatível a partir da v</w:t>
      </w:r>
      <w:r w:rsidR="003119B6">
        <w:rPr>
          <w:rFonts w:ascii="Arial" w:hAnsi="Arial" w:cs="Arial"/>
          <w:sz w:val="24"/>
          <w:szCs w:val="24"/>
        </w:rPr>
        <w:t>ersão 15 até a 8.1 do Android</w:t>
      </w:r>
      <w:r w:rsidR="0047248F">
        <w:rPr>
          <w:rFonts w:ascii="Arial" w:hAnsi="Arial" w:cs="Arial"/>
          <w:sz w:val="24"/>
          <w:szCs w:val="24"/>
        </w:rPr>
        <w:t>.</w:t>
      </w:r>
    </w:p>
    <w:p w14:paraId="2A8D0070" w14:textId="56DA2733" w:rsidR="0047248F" w:rsidRDefault="0047248F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RNF08 – O sistema deve ser compatível com as seguintes interfaces binárias de aplicação (ABI): </w:t>
      </w:r>
      <w:r w:rsidRPr="0047248F">
        <w:rPr>
          <w:rFonts w:ascii="Arial" w:hAnsi="Arial" w:cs="Arial"/>
          <w:sz w:val="24"/>
          <w:szCs w:val="24"/>
        </w:rPr>
        <w:t>arm64-v8a, x86-64, armeabi-v7a</w:t>
      </w:r>
    </w:p>
    <w:p w14:paraId="679AFE9F" w14:textId="45D587B1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t>RNF08 – O sistema deve ter um processo de autenticação seguro, com políticas de senhas fortes e verificação de múltiplos fatores (MFA) para usuários administrativos.</w:t>
      </w:r>
    </w:p>
    <w:p w14:paraId="3A31687E" w14:textId="599D2E60" w:rsidR="0EFC2A4C" w:rsidRDefault="0EFC2A4C" w:rsidP="36CBB0E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36CBB0E8">
        <w:rPr>
          <w:rFonts w:ascii="Arial" w:hAnsi="Arial" w:cs="Arial"/>
          <w:sz w:val="24"/>
          <w:szCs w:val="24"/>
        </w:rPr>
        <w:lastRenderedPageBreak/>
        <w:t>RNF09 – O sistema deve ser capaz de realizar backups diários automáticos e garantir a restauração de dados de forma rápida e eficiente.</w:t>
      </w:r>
    </w:p>
    <w:p w14:paraId="4EA90BD5" w14:textId="6682D3FB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34066BC0" w14:textId="533E28F4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578D5B0A" w14:textId="2FE5A336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D9AD15" w14:textId="4845301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42E47CBA" w14:textId="6B57B5C8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2026E990" w14:textId="2A1D85B0" w:rsidR="24781CC8" w:rsidRDefault="24781CC8" w:rsidP="24781CC8">
      <w:pPr>
        <w:spacing w:line="360" w:lineRule="auto"/>
        <w:rPr>
          <w:rFonts w:ascii="Arial" w:eastAsiaTheme="majorEastAsia" w:hAnsi="Arial" w:cs="Arial"/>
          <w:b/>
          <w:bCs/>
          <w:sz w:val="24"/>
          <w:szCs w:val="24"/>
        </w:rPr>
      </w:pPr>
    </w:p>
    <w:p w14:paraId="6B6E4039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8" w:name="_Toc14160047"/>
      <w:r>
        <w:rPr>
          <w:rFonts w:ascii="Arial" w:hAnsi="Arial" w:cs="Arial"/>
          <w:color w:val="auto"/>
          <w:sz w:val="24"/>
          <w:szCs w:val="24"/>
          <w:lang w:val="en-US"/>
        </w:rPr>
        <w:t>PREMISSAS</w:t>
      </w:r>
      <w:bookmarkEnd w:id="28"/>
    </w:p>
    <w:p w14:paraId="0B5AE6AE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Premissas são os fatores associados ao escopo do projeto que, para fins de planejamento, são assumidos como verdadeiros, reais ou certos sem a necessidade de prova ou demonstração. Ou seja, são hipóteses ou pressupostos.</w:t>
      </w:r>
    </w:p>
    <w:p w14:paraId="675262B2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2074214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será desenvolvido e implantado utilizando infraestrutura em nuvem, garantindo disponibilidade e resiliência contra falhas de hardware e falta de energia.</w:t>
      </w:r>
    </w:p>
    <w:p w14:paraId="222DCD0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A equipe de desenvolvimento contará com no mínimo 4 desenvolvedores atuando em tempo integral durante todo o ciclo de desenvolvimento do projeto.</w:t>
      </w:r>
    </w:p>
    <w:p w14:paraId="52205C44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O uso de metodologias ágeis será adotado, com reuniões regulares de acompanhamento do progresso e refinamento contínuo do backlog.</w:t>
      </w:r>
    </w:p>
    <w:p w14:paraId="3E806FCD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Todos os desenvolvedores seguirão padrões de codificação bem definidos e realizarão </w:t>
      </w:r>
      <w:proofErr w:type="spellStart"/>
      <w:r w:rsidRPr="0009096C">
        <w:rPr>
          <w:rFonts w:ascii="Arial" w:hAnsi="Arial" w:cs="Arial"/>
          <w:sz w:val="24"/>
          <w:szCs w:val="24"/>
        </w:rPr>
        <w:t>code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reviews obrigatórios para garantir a qualidade do código.</w:t>
      </w:r>
    </w:p>
    <w:p w14:paraId="604DCFC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O sistema será otimizado para alto desempenho, incluindo testes de carga e análise contínua da performance.</w:t>
      </w:r>
    </w:p>
    <w:p w14:paraId="242A04DA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Serão utilizados mecanismos de controle de versionamento (</w:t>
      </w:r>
      <w:proofErr w:type="spellStart"/>
      <w:r w:rsidRPr="0009096C">
        <w:rPr>
          <w:rFonts w:ascii="Arial" w:hAnsi="Arial" w:cs="Arial"/>
          <w:sz w:val="24"/>
          <w:szCs w:val="24"/>
        </w:rPr>
        <w:t>Git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) e boas práticas de gerenciamento de </w:t>
      </w:r>
      <w:proofErr w:type="spellStart"/>
      <w:r w:rsidRPr="0009096C">
        <w:rPr>
          <w:rFonts w:ascii="Arial" w:hAnsi="Arial" w:cs="Arial"/>
          <w:sz w:val="24"/>
          <w:szCs w:val="24"/>
        </w:rPr>
        <w:t>branches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para evitar problemas com código mal estruturado.</w:t>
      </w:r>
    </w:p>
    <w:p w14:paraId="7B08F210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lastRenderedPageBreak/>
        <w:t>A equipe receberá treinamentos sobre o uso adequado das ferramentas de desenvolvimento e metodologias ágeis para minimizar riscos operacionais.</w:t>
      </w:r>
    </w:p>
    <w:p w14:paraId="213B4BF9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09096C">
        <w:rPr>
          <w:rFonts w:ascii="Arial" w:hAnsi="Arial" w:cs="Arial"/>
          <w:sz w:val="24"/>
          <w:szCs w:val="24"/>
        </w:rPr>
        <w:t>RepairIQ</w:t>
      </w:r>
      <w:proofErr w:type="spellEnd"/>
      <w:r w:rsidRPr="0009096C">
        <w:rPr>
          <w:rFonts w:ascii="Arial" w:hAnsi="Arial" w:cs="Arial"/>
          <w:sz w:val="24"/>
          <w:szCs w:val="24"/>
        </w:rPr>
        <w:t xml:space="preserve"> contará com dashboards e relatórios para acompanhamento em tempo real das ordens de serviço e desempenho do sistema.</w:t>
      </w:r>
    </w:p>
    <w:p w14:paraId="7ADE422E" w14:textId="77777777" w:rsidR="0009096C" w:rsidRPr="0009096C" w:rsidRDefault="0009096C" w:rsidP="0009096C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>Será implementado um plano de contingência para mitigar a dependência de um único desenvolvedor em partes críticas do código.</w:t>
      </w:r>
    </w:p>
    <w:p w14:paraId="1F3B1409" w14:textId="77777777" w:rsidR="0064000A" w:rsidRPr="0064000A" w:rsidRDefault="0064000A" w:rsidP="0064000A"/>
    <w:p w14:paraId="562C75D1" w14:textId="77777777" w:rsidR="0064000A" w:rsidRPr="0090159B" w:rsidRDefault="0064000A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br w:type="page"/>
      </w:r>
    </w:p>
    <w:p w14:paraId="66284130" w14:textId="77777777" w:rsidR="0064000A" w:rsidRDefault="0064000A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  <w:lang w:val="en-US"/>
        </w:rPr>
      </w:pPr>
      <w:bookmarkStart w:id="29" w:name="_Toc14160048"/>
      <w:r>
        <w:rPr>
          <w:rFonts w:ascii="Arial" w:hAnsi="Arial" w:cs="Arial"/>
          <w:color w:val="auto"/>
          <w:sz w:val="24"/>
          <w:szCs w:val="24"/>
          <w:lang w:val="en-US"/>
        </w:rPr>
        <w:lastRenderedPageBreak/>
        <w:t>RESTRIÇÕES</w:t>
      </w:r>
      <w:bookmarkEnd w:id="29"/>
    </w:p>
    <w:p w14:paraId="4CAB39C7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Restrições são limitações impostas interna ou externamente ao projeto. Restrições podem ser a obrigatoriedade de se executar determinadas ferramentas e a forma de trabalho da equipe.</w:t>
      </w:r>
    </w:p>
    <w:p w14:paraId="737BE9A6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Exemplos:</w:t>
      </w:r>
    </w:p>
    <w:p w14:paraId="191C98A1" w14:textId="4FE20A37" w:rsidR="0064000A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RT001: Acesso à internet</w:t>
      </w:r>
      <w:r w:rsidR="0064000A" w:rsidRPr="0064000A">
        <w:rPr>
          <w:rFonts w:ascii="Arial" w:hAnsi="Arial" w:cs="Arial"/>
          <w:sz w:val="24"/>
          <w:szCs w:val="24"/>
        </w:rPr>
        <w:t>.</w:t>
      </w:r>
    </w:p>
    <w:p w14:paraId="2DAEBB65" w14:textId="557B92BA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RT002: Versão do Android Mínima 8.</w:t>
      </w:r>
      <w:r w:rsidR="00C86200">
        <w:rPr>
          <w:rFonts w:ascii="Arial" w:hAnsi="Arial" w:cs="Arial"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>.</w:t>
      </w:r>
    </w:p>
    <w:p w14:paraId="3E3E6219" w14:textId="0AEEA5C0" w:rsidR="00A75DEE" w:rsidRDefault="00A75DE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RT003:</w:t>
      </w:r>
      <w:r w:rsidR="00D1482E">
        <w:rPr>
          <w:rFonts w:ascii="Arial" w:hAnsi="Arial" w:cs="Arial"/>
          <w:sz w:val="24"/>
          <w:szCs w:val="24"/>
        </w:rPr>
        <w:t xml:space="preserve"> Solicitar ao usuário a permissão de acesso da câmera, armazenamento e localização do dispositivo durante a execução do aplicativo (Android):</w:t>
      </w:r>
    </w:p>
    <w:p w14:paraId="61E87A23" w14:textId="005966EF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RT003.1: Acesso a câmera do dispositivo Android;</w:t>
      </w:r>
    </w:p>
    <w:p w14:paraId="00CE8A70" w14:textId="17328747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RT003.2: Acesso ao armazenamento do dispositivo Android;</w:t>
      </w:r>
    </w:p>
    <w:p w14:paraId="087C6FD6" w14:textId="1653DE58" w:rsidR="00D1482E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RT003.3: Acesso à localização do dispositivo Android;</w:t>
      </w:r>
    </w:p>
    <w:p w14:paraId="2A858D44" w14:textId="75276A18" w:rsidR="00D1482E" w:rsidRPr="0064000A" w:rsidRDefault="00D1482E" w:rsidP="0064000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RT004: Versão Android Studio Lady Bug 2024.2.1</w:t>
      </w:r>
    </w:p>
    <w:p w14:paraId="664355AD" w14:textId="77777777" w:rsidR="0064000A" w:rsidRPr="0064000A" w:rsidRDefault="0064000A" w:rsidP="0064000A"/>
    <w:p w14:paraId="1A965116" w14:textId="77777777" w:rsidR="00E54726" w:rsidRDefault="00E54726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71281A" w14:textId="77777777" w:rsidR="0064000A" w:rsidRPr="0064000A" w:rsidRDefault="091B5D12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0" w:name="_Toc14160049"/>
      <w:r w:rsidRPr="246CBAAE">
        <w:rPr>
          <w:rFonts w:ascii="Arial" w:hAnsi="Arial" w:cs="Arial"/>
          <w:color w:val="auto"/>
          <w:sz w:val="24"/>
          <w:szCs w:val="24"/>
        </w:rPr>
        <w:lastRenderedPageBreak/>
        <w:t>ANÁLISE DE RISCOS DE UM PROJETO</w:t>
      </w:r>
      <w:bookmarkEnd w:id="30"/>
    </w:p>
    <w:p w14:paraId="41452E14" w14:textId="217B5A26" w:rsidR="0064000A" w:rsidRPr="0064000A" w:rsidRDefault="0009096C" w:rsidP="0064000A">
      <w:pPr>
        <w:spacing w:line="360" w:lineRule="auto"/>
        <w:jc w:val="both"/>
      </w:pPr>
      <w:commentRangeStart w:id="31"/>
      <w:r w:rsidRPr="0009096C">
        <w:rPr>
          <w:noProof/>
        </w:rPr>
        <w:drawing>
          <wp:inline distT="0" distB="0" distL="0" distR="0" wp14:anchorId="43EE33FC" wp14:editId="1AB4B473">
            <wp:extent cx="5579745" cy="3384550"/>
            <wp:effectExtent l="0" t="0" r="190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1"/>
      <w:r w:rsidR="00A20520">
        <w:rPr>
          <w:rStyle w:val="Refdecomentrio"/>
        </w:rPr>
        <w:commentReference w:id="31"/>
      </w:r>
    </w:p>
    <w:p w14:paraId="7DF4E37C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50A769D" w14:textId="77777777" w:rsidR="0064000A" w:rsidRP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2" w:name="_Toc14160050"/>
      <w:r w:rsidRPr="0064000A">
        <w:rPr>
          <w:rFonts w:ascii="Arial" w:hAnsi="Arial" w:cs="Arial"/>
          <w:color w:val="auto"/>
          <w:sz w:val="24"/>
          <w:szCs w:val="24"/>
        </w:rPr>
        <w:t>Nível e Planos de Ação para os Riscos</w:t>
      </w:r>
      <w:bookmarkEnd w:id="32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1E570F56" w14:textId="77777777" w:rsidR="0009096C" w:rsidRDefault="091B5D12" w:rsidP="0009096C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Definimos uma hierarquia do nível dos riscos, do mais grave para o menos grave. Assim, damos uma maior atenção </w:t>
      </w:r>
      <w:proofErr w:type="gramStart"/>
      <w:r w:rsidRPr="0009096C">
        <w:rPr>
          <w:rFonts w:ascii="Arial" w:hAnsi="Arial" w:cs="Arial"/>
          <w:sz w:val="24"/>
          <w:szCs w:val="24"/>
        </w:rPr>
        <w:t>ás</w:t>
      </w:r>
      <w:proofErr w:type="gramEnd"/>
      <w:r w:rsidRPr="0009096C">
        <w:rPr>
          <w:rFonts w:ascii="Arial" w:hAnsi="Arial" w:cs="Arial"/>
          <w:sz w:val="24"/>
          <w:szCs w:val="24"/>
        </w:rPr>
        <w:t xml:space="preserve"> ameaças com maior impacto e probabilidade de acontecer.</w:t>
      </w:r>
    </w:p>
    <w:p w14:paraId="6A06FF2A" w14:textId="1E4BA3CE" w:rsidR="0064000A" w:rsidRPr="0009096C" w:rsidRDefault="0009096C" w:rsidP="0009096C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09096C">
        <w:rPr>
          <w:rFonts w:ascii="Arial" w:hAnsi="Arial" w:cs="Arial"/>
          <w:sz w:val="24"/>
          <w:szCs w:val="24"/>
        </w:rPr>
        <w:t xml:space="preserve"> </w:t>
      </w:r>
      <w:r w:rsidRPr="0009096C">
        <w:rPr>
          <w:noProof/>
        </w:rPr>
        <w:drawing>
          <wp:inline distT="0" distB="0" distL="0" distR="0" wp14:anchorId="039D8259" wp14:editId="049F5678">
            <wp:extent cx="1764195" cy="1093304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6422" cy="111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096C">
        <w:rPr>
          <w:noProof/>
        </w:rPr>
        <w:t xml:space="preserve"> </w:t>
      </w:r>
      <w:r w:rsidRPr="0009096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A74470" wp14:editId="09704CF3">
            <wp:extent cx="1798568" cy="109532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37656" cy="1119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94228" w14:textId="210E3917" w:rsidR="246CBAAE" w:rsidRDefault="0009096C" w:rsidP="246CBAAE">
      <w:pPr>
        <w:spacing w:line="360" w:lineRule="auto"/>
        <w:jc w:val="both"/>
      </w:pPr>
      <w:r w:rsidRPr="0009096C">
        <w:rPr>
          <w:noProof/>
        </w:rPr>
        <w:lastRenderedPageBreak/>
        <w:drawing>
          <wp:inline distT="0" distB="0" distL="0" distR="0" wp14:anchorId="39B0EC4A" wp14:editId="77A48ED2">
            <wp:extent cx="2107885" cy="3110948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1387" cy="31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6E44" w14:textId="77777777" w:rsidR="0064000A" w:rsidRDefault="0064000A" w:rsidP="0064000A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33" w:name="_Toc14160051"/>
      <w:r w:rsidRPr="0064000A">
        <w:rPr>
          <w:rFonts w:ascii="Arial" w:hAnsi="Arial" w:cs="Arial"/>
          <w:color w:val="auto"/>
          <w:sz w:val="24"/>
          <w:szCs w:val="24"/>
        </w:rPr>
        <w:t>Planos de ação</w:t>
      </w:r>
      <w:bookmarkEnd w:id="33"/>
      <w:r w:rsidRPr="0064000A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6CDF563" w14:textId="77777777" w:rsidR="0064000A" w:rsidRPr="0064000A" w:rsidRDefault="0064000A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000A">
        <w:rPr>
          <w:rFonts w:ascii="Arial" w:hAnsi="Arial" w:cs="Arial"/>
          <w:sz w:val="24"/>
          <w:szCs w:val="24"/>
        </w:rPr>
        <w:t>Planos de ação para os riscos referente à tabela de riscos gerais</w:t>
      </w:r>
    </w:p>
    <w:p w14:paraId="44FB30F8" w14:textId="2D129922" w:rsidR="0064000A" w:rsidRDefault="00C86200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C8620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D896B65" wp14:editId="2E8846CE">
            <wp:extent cx="5579745" cy="3707130"/>
            <wp:effectExtent l="0" t="0" r="1905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000A">
        <w:rPr>
          <w:rFonts w:ascii="Arial" w:hAnsi="Arial" w:cs="Arial"/>
          <w:sz w:val="24"/>
          <w:szCs w:val="24"/>
        </w:rPr>
        <w:br w:type="page"/>
      </w:r>
    </w:p>
    <w:p w14:paraId="79110C9C" w14:textId="77777777" w:rsidR="0064000A" w:rsidRDefault="00796134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34" w:name="_Toc14160052"/>
      <w:r>
        <w:rPr>
          <w:rFonts w:ascii="Arial" w:hAnsi="Arial" w:cs="Arial"/>
          <w:color w:val="auto"/>
          <w:sz w:val="24"/>
          <w:szCs w:val="24"/>
        </w:rPr>
        <w:lastRenderedPageBreak/>
        <w:t>SPRINTS</w:t>
      </w:r>
      <w:bookmarkEnd w:id="34"/>
    </w:p>
    <w:p w14:paraId="0D03832F" w14:textId="77777777" w:rsidR="00796134" w:rsidRDefault="00796134" w:rsidP="0079613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35" w:name="_Toc14160053"/>
      <w:r>
        <w:rPr>
          <w:rFonts w:ascii="Arial" w:hAnsi="Arial" w:cs="Arial"/>
          <w:color w:val="auto"/>
          <w:sz w:val="24"/>
          <w:szCs w:val="24"/>
        </w:rPr>
        <w:t>Primeiro Sprint</w:t>
      </w:r>
      <w:bookmarkEnd w:id="35"/>
    </w:p>
    <w:p w14:paraId="1FCB75EF" w14:textId="3DD52023" w:rsidR="00796134" w:rsidRDefault="006D07A4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primeiro Sprint foi idealizado principalmente para a realização da documentação referente ao projeto.</w:t>
      </w:r>
    </w:p>
    <w:p w14:paraId="2986AC3D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36" w:name="_Toc14160054"/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  <w:bookmarkEnd w:id="36"/>
    </w:p>
    <w:p w14:paraId="7177A5E8" w14:textId="77777777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1" w:tgtFrame="_blank" w:history="1">
        <w:r>
          <w:rPr>
            <w:rFonts w:ascii="Arial" w:hAnsi="Arial" w:cs="Arial"/>
            <w:sz w:val="24"/>
            <w:szCs w:val="24"/>
          </w:rPr>
          <w:t>Caso houver, apresenta</w:t>
        </w:r>
      </w:hyperlink>
      <w:r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backlog.</w:t>
      </w:r>
    </w:p>
    <w:p w14:paraId="2EF3F0A0" w14:textId="77777777" w:rsidR="00796134" w:rsidRDefault="00796134" w:rsidP="0079613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37" w:name="_Toc14160055"/>
      <w:r>
        <w:rPr>
          <w:rFonts w:ascii="Arial" w:hAnsi="Arial" w:cs="Arial"/>
          <w:color w:val="auto"/>
          <w:sz w:val="24"/>
          <w:szCs w:val="24"/>
        </w:rPr>
        <w:t>Sprint Backlog</w:t>
      </w:r>
      <w:bookmarkEnd w:id="37"/>
    </w:p>
    <w:commentRangeStart w:id="38"/>
    <w:p w14:paraId="70459176" w14:textId="77777777" w:rsidR="00796134" w:rsidRDefault="00B112B0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fldChar w:fldCharType="begin"/>
      </w:r>
      <w:r>
        <w:instrText xml:space="preserve"> HYPERLINK "http://www.devmedia.com.br/curso/introducao-a-uml/128" \t "_blank" </w:instrText>
      </w:r>
      <w:r>
        <w:fldChar w:fldCharType="separate"/>
      </w:r>
      <w:r w:rsidR="00796134">
        <w:rPr>
          <w:rFonts w:ascii="Arial" w:hAnsi="Arial" w:cs="Arial"/>
          <w:sz w:val="24"/>
          <w:szCs w:val="24"/>
        </w:rPr>
        <w:t>Apresenta</w:t>
      </w:r>
      <w:r>
        <w:rPr>
          <w:rFonts w:ascii="Arial" w:hAnsi="Arial" w:cs="Arial"/>
          <w:sz w:val="24"/>
          <w:szCs w:val="24"/>
        </w:rPr>
        <w:fldChar w:fldCharType="end"/>
      </w:r>
      <w:r w:rsidR="00796134">
        <w:rPr>
          <w:rFonts w:ascii="Arial" w:hAnsi="Arial" w:cs="Arial"/>
          <w:sz w:val="24"/>
          <w:szCs w:val="24"/>
        </w:rPr>
        <w:t xml:space="preserve"> as </w:t>
      </w:r>
      <w:r w:rsidR="00F47BB4">
        <w:rPr>
          <w:rFonts w:ascii="Arial" w:hAnsi="Arial" w:cs="Arial"/>
          <w:sz w:val="24"/>
          <w:szCs w:val="24"/>
        </w:rPr>
        <w:t>histórias</w:t>
      </w:r>
      <w:r w:rsidR="00796134">
        <w:rPr>
          <w:rFonts w:ascii="Arial" w:hAnsi="Arial" w:cs="Arial"/>
          <w:sz w:val="24"/>
          <w:szCs w:val="24"/>
        </w:rPr>
        <w:t xml:space="preserve"> selecionadas para esse Sprint.</w:t>
      </w:r>
      <w:commentRangeEnd w:id="38"/>
      <w:r w:rsidR="008E60DB">
        <w:rPr>
          <w:rStyle w:val="Refdecomentrio"/>
        </w:rPr>
        <w:commentReference w:id="38"/>
      </w:r>
    </w:p>
    <w:p w14:paraId="10970100" w14:textId="77777777" w:rsidR="00B33AF6" w:rsidRDefault="00B33AF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39" w:name="_Toc14160056"/>
      <w:r>
        <w:rPr>
          <w:rFonts w:ascii="Arial" w:hAnsi="Arial" w:cs="Arial"/>
          <w:color w:val="auto"/>
          <w:sz w:val="24"/>
          <w:szCs w:val="24"/>
        </w:rPr>
        <w:t>Burn Down Chart</w:t>
      </w:r>
      <w:bookmarkEnd w:id="39"/>
    </w:p>
    <w:commentRangeStart w:id="40"/>
    <w:p w14:paraId="1F93FD37" w14:textId="7A75C384" w:rsidR="006C0505" w:rsidRPr="00785951" w:rsidRDefault="00B112B0" w:rsidP="00B33AF6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  <w:sectPr w:rsidR="006C0505" w:rsidRPr="00785951" w:rsidSect="001C3063">
          <w:headerReference w:type="even" r:id="rId22"/>
          <w:headerReference w:type="default" r:id="rId23"/>
          <w:footerReference w:type="default" r:id="rId24"/>
          <w:pgSz w:w="11906" w:h="16838" w:code="9"/>
          <w:pgMar w:top="1701" w:right="1134" w:bottom="1134" w:left="1701" w:header="709" w:footer="709" w:gutter="284"/>
          <w:cols w:space="708"/>
          <w:docGrid w:linePitch="360"/>
        </w:sectPr>
      </w:pPr>
      <w:r>
        <w:fldChar w:fldCharType="begin"/>
      </w:r>
      <w:r w:rsidRPr="00785951">
        <w:rPr>
          <w:lang w:val="en-US"/>
        </w:rPr>
        <w:instrText xml:space="preserve"> HYPERLINK "http://www.devmedia.com.br/curso/introducao-a-uml/128" \t "_blank" </w:instrText>
      </w:r>
      <w:r>
        <w:fldChar w:fldCharType="separate"/>
      </w:r>
      <w:proofErr w:type="spellStart"/>
      <w:r w:rsidR="00B33AF6" w:rsidRPr="00785951">
        <w:rPr>
          <w:rFonts w:ascii="Arial" w:hAnsi="Arial" w:cs="Arial"/>
          <w:sz w:val="24"/>
          <w:szCs w:val="24"/>
          <w:lang w:val="en-US"/>
        </w:rPr>
        <w:t>Apresenta</w:t>
      </w:r>
      <w:proofErr w:type="spellEnd"/>
      <w:r>
        <w:rPr>
          <w:rFonts w:ascii="Arial" w:hAnsi="Arial" w:cs="Arial"/>
          <w:sz w:val="24"/>
          <w:szCs w:val="24"/>
        </w:rPr>
        <w:fldChar w:fldCharType="end"/>
      </w:r>
      <w:r w:rsidR="00B33AF6" w:rsidRPr="00785951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="00B33AF6" w:rsidRPr="00785951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="00B33AF6" w:rsidRPr="00785951">
        <w:rPr>
          <w:rFonts w:ascii="Arial" w:hAnsi="Arial" w:cs="Arial"/>
          <w:sz w:val="24"/>
          <w:szCs w:val="24"/>
          <w:lang w:val="en-US"/>
        </w:rPr>
        <w:t xml:space="preserve"> down chart do Sprin</w:t>
      </w:r>
      <w:r w:rsidR="006C0505" w:rsidRPr="00785951">
        <w:rPr>
          <w:rFonts w:ascii="Arial" w:hAnsi="Arial" w:cs="Arial"/>
          <w:sz w:val="24"/>
          <w:szCs w:val="24"/>
          <w:lang w:val="en-US"/>
        </w:rPr>
        <w:t>t</w:t>
      </w:r>
      <w:commentRangeEnd w:id="40"/>
      <w:r w:rsidR="008E60DB">
        <w:rPr>
          <w:rStyle w:val="Refdecomentrio"/>
        </w:rPr>
        <w:commentReference w:id="40"/>
      </w:r>
    </w:p>
    <w:p w14:paraId="73E73CE3" w14:textId="61AABBEF" w:rsidR="006C0505" w:rsidRPr="00785951" w:rsidRDefault="006C0505" w:rsidP="006C0505">
      <w:pPr>
        <w:rPr>
          <w:rFonts w:ascii="Arial" w:hAnsi="Arial" w:cs="Arial"/>
          <w:sz w:val="24"/>
          <w:szCs w:val="24"/>
          <w:lang w:val="en-US"/>
        </w:rPr>
      </w:pPr>
    </w:p>
    <w:p w14:paraId="534EA416" w14:textId="58F836C8" w:rsidR="006C0505" w:rsidRDefault="00F47BB4" w:rsidP="006C0505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1" w:name="_Toc14160057"/>
      <w:r>
        <w:rPr>
          <w:rFonts w:ascii="Arial" w:hAnsi="Arial" w:cs="Arial"/>
          <w:color w:val="auto"/>
          <w:sz w:val="24"/>
          <w:szCs w:val="24"/>
        </w:rPr>
        <w:lastRenderedPageBreak/>
        <w:t>Diagramas</w:t>
      </w:r>
      <w:bookmarkEnd w:id="41"/>
    </w:p>
    <w:p w14:paraId="19E749FC" w14:textId="450455BA" w:rsidR="006C0505" w:rsidRDefault="006C0505" w:rsidP="006C0505">
      <w:pPr>
        <w:sectPr w:rsidR="006C0505" w:rsidSect="006C0505">
          <w:pgSz w:w="16838" w:h="11906" w:orient="landscape" w:code="9"/>
          <w:pgMar w:top="1701" w:right="1701" w:bottom="1134" w:left="1134" w:header="709" w:footer="709" w:gutter="284"/>
          <w:cols w:space="708"/>
          <w:docGrid w:linePitch="360"/>
        </w:sectPr>
      </w:pPr>
      <w:r>
        <w:t>Fluxograma Front-end.</w:t>
      </w:r>
      <w:r>
        <w:rPr>
          <w:noProof/>
        </w:rPr>
        <w:drawing>
          <wp:inline distT="0" distB="0" distL="0" distR="0" wp14:anchorId="7A0AC3F2" wp14:editId="242F51C9">
            <wp:extent cx="8891905" cy="4821448"/>
            <wp:effectExtent l="0" t="0" r="444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1905" cy="48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D18A8" w14:textId="10486982" w:rsidR="006C0505" w:rsidRDefault="006C0505" w:rsidP="006C0505">
      <w:r>
        <w:lastRenderedPageBreak/>
        <w:t>Fluxograma Back-end.</w:t>
      </w:r>
    </w:p>
    <w:p w14:paraId="19926C04" w14:textId="50BF5440" w:rsidR="006C0505" w:rsidRDefault="006C0505" w:rsidP="006C0505">
      <w:r>
        <w:rPr>
          <w:noProof/>
        </w:rPr>
        <w:drawing>
          <wp:inline distT="0" distB="0" distL="0" distR="0" wp14:anchorId="7E681BC2" wp14:editId="16A4540A">
            <wp:extent cx="3359150" cy="5755005"/>
            <wp:effectExtent l="0" t="0" r="0" b="0"/>
            <wp:docPr id="10" name="Imagem 10" descr="C:\Users\aluno\Downloads\Fluxograma Backend (2)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luno\Downloads\Fluxograma Backend (2).drawio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150" cy="575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FF397" w14:textId="77777777" w:rsidR="006C0505" w:rsidRPr="006C0505" w:rsidRDefault="006C0505" w:rsidP="006C0505"/>
    <w:p w14:paraId="424EDA13" w14:textId="77777777" w:rsidR="00F47BB4" w:rsidRDefault="00F47BB4" w:rsidP="00F47BB4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2" w:name="_Toc14160058"/>
      <w:r>
        <w:rPr>
          <w:rFonts w:ascii="Arial" w:hAnsi="Arial" w:cs="Arial"/>
          <w:color w:val="auto"/>
          <w:sz w:val="24"/>
          <w:szCs w:val="24"/>
        </w:rPr>
        <w:t>Plano de testes</w:t>
      </w:r>
      <w:bookmarkEnd w:id="42"/>
    </w:p>
    <w:p w14:paraId="640F720A" w14:textId="77777777" w:rsidR="00F47BB4" w:rsidRP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4AC79A7" w14:textId="77777777" w:rsidR="00F47BB4" w:rsidRDefault="00F47BB4" w:rsidP="00F47BB4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3" w:name="_Toc14160059"/>
      <w:r>
        <w:rPr>
          <w:rFonts w:ascii="Arial" w:hAnsi="Arial" w:cs="Arial"/>
          <w:color w:val="auto"/>
          <w:sz w:val="24"/>
          <w:szCs w:val="24"/>
        </w:rPr>
        <w:t>Resultados</w:t>
      </w:r>
      <w:bookmarkEnd w:id="43"/>
    </w:p>
    <w:p w14:paraId="319C5694" w14:textId="77777777" w:rsidR="00F47BB4" w:rsidRDefault="00F47BB4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2FB0D83D" w14:textId="77777777" w:rsidR="00B33AF6" w:rsidRDefault="00764D46" w:rsidP="00B33AF6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bookmarkStart w:id="44" w:name="_Toc14160060"/>
      <w:proofErr w:type="spellStart"/>
      <w:r>
        <w:rPr>
          <w:rFonts w:ascii="Arial" w:hAnsi="Arial" w:cs="Arial"/>
          <w:color w:val="auto"/>
          <w:sz w:val="24"/>
          <w:szCs w:val="24"/>
        </w:rPr>
        <w:lastRenderedPageBreak/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</w:t>
      </w:r>
      <w:r w:rsidR="00B33AF6">
        <w:rPr>
          <w:rFonts w:ascii="Arial" w:hAnsi="Arial" w:cs="Arial"/>
          <w:color w:val="auto"/>
          <w:sz w:val="24"/>
          <w:szCs w:val="24"/>
        </w:rPr>
        <w:t>Retrospectiva</w:t>
      </w:r>
      <w:bookmarkEnd w:id="44"/>
    </w:p>
    <w:p w14:paraId="6DC604D7" w14:textId="77777777" w:rsidR="00B33AF6" w:rsidRDefault="00B33AF6" w:rsidP="00B33AF6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7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</w:t>
      </w:r>
      <w:r w:rsidR="00764D46">
        <w:rPr>
          <w:rFonts w:ascii="Arial" w:hAnsi="Arial" w:cs="Arial"/>
          <w:sz w:val="24"/>
          <w:szCs w:val="24"/>
        </w:rPr>
        <w:t xml:space="preserve">imagens do quadro de </w:t>
      </w:r>
      <w:proofErr w:type="spellStart"/>
      <w:r w:rsidR="00764D46">
        <w:rPr>
          <w:rFonts w:ascii="Arial" w:hAnsi="Arial" w:cs="Arial"/>
          <w:sz w:val="24"/>
          <w:szCs w:val="24"/>
        </w:rPr>
        <w:t>Kanban</w:t>
      </w:r>
      <w:proofErr w:type="spellEnd"/>
      <w:r w:rsidR="00764D46">
        <w:rPr>
          <w:rFonts w:ascii="Arial" w:hAnsi="Arial" w:cs="Arial"/>
          <w:sz w:val="24"/>
          <w:szCs w:val="24"/>
        </w:rPr>
        <w:t xml:space="preserve"> e </w:t>
      </w:r>
      <w:r>
        <w:rPr>
          <w:rFonts w:ascii="Arial" w:hAnsi="Arial" w:cs="Arial"/>
          <w:sz w:val="24"/>
          <w:szCs w:val="24"/>
        </w:rPr>
        <w:t>as conclusões da retrospectiva.</w:t>
      </w:r>
    </w:p>
    <w:p w14:paraId="1DA6542E" w14:textId="0DE912AC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9037635" w14:textId="3C26413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Segundo Sprint</w:t>
      </w:r>
    </w:p>
    <w:p w14:paraId="403A560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9045B69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8" w:tgtFrame="_blank" w:history="1">
        <w:r>
          <w:rPr>
            <w:rFonts w:ascii="Arial" w:hAnsi="Arial" w:cs="Arial"/>
            <w:sz w:val="24"/>
            <w:szCs w:val="24"/>
          </w:rPr>
          <w:t>Caso houver, apresenta</w:t>
        </w:r>
      </w:hyperlink>
      <w:r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backlog.</w:t>
      </w:r>
    </w:p>
    <w:p w14:paraId="57339C71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720577F6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29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56D7FB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Burn Down Chart</w:t>
      </w:r>
    </w:p>
    <w:p w14:paraId="36CC9D7C" w14:textId="77777777" w:rsidR="004B400C" w:rsidRPr="00785951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30" w:tgtFrame="_blank" w:history="1">
        <w:proofErr w:type="spellStart"/>
        <w:r w:rsidRPr="00785951">
          <w:rPr>
            <w:rFonts w:ascii="Arial" w:hAnsi="Arial" w:cs="Arial"/>
            <w:sz w:val="24"/>
            <w:szCs w:val="24"/>
            <w:lang w:val="en-US"/>
          </w:rPr>
          <w:t>Apresenta</w:t>
        </w:r>
        <w:proofErr w:type="spellEnd"/>
      </w:hyperlink>
      <w:r w:rsidRPr="00785951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Pr="00785951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Pr="00785951">
        <w:rPr>
          <w:rFonts w:ascii="Arial" w:hAnsi="Arial" w:cs="Arial"/>
          <w:sz w:val="24"/>
          <w:szCs w:val="24"/>
          <w:lang w:val="en-US"/>
        </w:rPr>
        <w:t xml:space="preserve"> down chart do Sprint.</w:t>
      </w:r>
    </w:p>
    <w:p w14:paraId="62C25C3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55960DB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1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60E5A37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4BC5036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275E14DD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5F5335AE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163F346C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11CACF68" w14:textId="44AA0702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2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>
        <w:rPr>
          <w:rFonts w:ascii="Arial" w:hAnsi="Arial" w:cs="Arial"/>
          <w:sz w:val="24"/>
          <w:szCs w:val="24"/>
        </w:rPr>
        <w:t>Kanban</w:t>
      </w:r>
      <w:proofErr w:type="spellEnd"/>
      <w:r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49DBBB3B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DAAA8AB" w14:textId="6205386F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Terceiro Sprint</w:t>
      </w:r>
    </w:p>
    <w:p w14:paraId="6715609D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3A286597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3" w:tgtFrame="_blank" w:history="1">
        <w:r>
          <w:rPr>
            <w:rFonts w:ascii="Arial" w:hAnsi="Arial" w:cs="Arial"/>
            <w:sz w:val="24"/>
            <w:szCs w:val="24"/>
          </w:rPr>
          <w:t>Caso houver, apresenta</w:t>
        </w:r>
      </w:hyperlink>
      <w:r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backlog.</w:t>
      </w:r>
    </w:p>
    <w:p w14:paraId="3ACE23AE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113B8B2D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4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4570355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Burn Down Chart</w:t>
      </w:r>
    </w:p>
    <w:p w14:paraId="0927A062" w14:textId="77777777" w:rsidR="004B400C" w:rsidRPr="00785951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35" w:tgtFrame="_blank" w:history="1">
        <w:proofErr w:type="spellStart"/>
        <w:r w:rsidRPr="00785951">
          <w:rPr>
            <w:rFonts w:ascii="Arial" w:hAnsi="Arial" w:cs="Arial"/>
            <w:sz w:val="24"/>
            <w:szCs w:val="24"/>
            <w:lang w:val="en-US"/>
          </w:rPr>
          <w:t>Apresenta</w:t>
        </w:r>
        <w:proofErr w:type="spellEnd"/>
      </w:hyperlink>
      <w:r w:rsidRPr="00785951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Pr="00785951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Pr="00785951">
        <w:rPr>
          <w:rFonts w:ascii="Arial" w:hAnsi="Arial" w:cs="Arial"/>
          <w:sz w:val="24"/>
          <w:szCs w:val="24"/>
          <w:lang w:val="en-US"/>
        </w:rPr>
        <w:t xml:space="preserve"> down chart do Sprint.</w:t>
      </w:r>
    </w:p>
    <w:p w14:paraId="5040948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588F29CE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6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07439C1B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47C86A3C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6EA06300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1A02E3B9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7BE6F94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66F55D00" w14:textId="3815FFBE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7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>
        <w:rPr>
          <w:rFonts w:ascii="Arial" w:hAnsi="Arial" w:cs="Arial"/>
          <w:sz w:val="24"/>
          <w:szCs w:val="24"/>
        </w:rPr>
        <w:t>Kanban</w:t>
      </w:r>
      <w:proofErr w:type="spellEnd"/>
      <w:r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3F00DD70" w14:textId="77777777" w:rsidR="004B400C" w:rsidRDefault="004B40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F3BDB1F" w14:textId="2D333E77" w:rsidR="004B400C" w:rsidRDefault="004B400C" w:rsidP="004B400C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Quarto Sprint</w:t>
      </w:r>
    </w:p>
    <w:p w14:paraId="5651E809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Product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Backlog</w:t>
      </w:r>
    </w:p>
    <w:p w14:paraId="1F3F8ED1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8" w:tgtFrame="_blank" w:history="1">
        <w:r>
          <w:rPr>
            <w:rFonts w:ascii="Arial" w:hAnsi="Arial" w:cs="Arial"/>
            <w:sz w:val="24"/>
            <w:szCs w:val="24"/>
          </w:rPr>
          <w:t>Caso houver, apresenta</w:t>
        </w:r>
      </w:hyperlink>
      <w:r>
        <w:rPr>
          <w:rFonts w:ascii="Arial" w:hAnsi="Arial" w:cs="Arial"/>
          <w:sz w:val="24"/>
          <w:szCs w:val="24"/>
        </w:rPr>
        <w:t xml:space="preserve"> as alterações que foram feitas no </w:t>
      </w:r>
      <w:proofErr w:type="spellStart"/>
      <w:r>
        <w:rPr>
          <w:rFonts w:ascii="Arial" w:hAnsi="Arial" w:cs="Arial"/>
          <w:sz w:val="24"/>
          <w:szCs w:val="24"/>
        </w:rPr>
        <w:t>product</w:t>
      </w:r>
      <w:proofErr w:type="spellEnd"/>
      <w:r>
        <w:rPr>
          <w:rFonts w:ascii="Arial" w:hAnsi="Arial" w:cs="Arial"/>
          <w:sz w:val="24"/>
          <w:szCs w:val="24"/>
        </w:rPr>
        <w:t xml:space="preserve"> backlog.</w:t>
      </w:r>
    </w:p>
    <w:p w14:paraId="6456B0D4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Sprint Backlog</w:t>
      </w:r>
    </w:p>
    <w:p w14:paraId="6CCAAB1A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39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as histórias selecionadas para esse Sprint.</w:t>
      </w:r>
    </w:p>
    <w:p w14:paraId="3612E87A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Burn Down Chart</w:t>
      </w:r>
    </w:p>
    <w:p w14:paraId="0E6D56AE" w14:textId="77777777" w:rsidR="004B400C" w:rsidRPr="00785951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hyperlink r:id="rId40" w:tgtFrame="_blank" w:history="1">
        <w:proofErr w:type="spellStart"/>
        <w:r w:rsidRPr="00785951">
          <w:rPr>
            <w:rFonts w:ascii="Arial" w:hAnsi="Arial" w:cs="Arial"/>
            <w:sz w:val="24"/>
            <w:szCs w:val="24"/>
            <w:lang w:val="en-US"/>
          </w:rPr>
          <w:t>Apresenta</w:t>
        </w:r>
        <w:proofErr w:type="spellEnd"/>
      </w:hyperlink>
      <w:r w:rsidRPr="00785951">
        <w:rPr>
          <w:rFonts w:ascii="Arial" w:hAnsi="Arial" w:cs="Arial"/>
          <w:sz w:val="24"/>
          <w:szCs w:val="24"/>
          <w:lang w:val="en-US"/>
        </w:rPr>
        <w:t xml:space="preserve"> o </w:t>
      </w:r>
      <w:proofErr w:type="gramStart"/>
      <w:r w:rsidRPr="00785951">
        <w:rPr>
          <w:rFonts w:ascii="Arial" w:hAnsi="Arial" w:cs="Arial"/>
          <w:sz w:val="24"/>
          <w:szCs w:val="24"/>
          <w:lang w:val="en-US"/>
        </w:rPr>
        <w:t>burn</w:t>
      </w:r>
      <w:proofErr w:type="gramEnd"/>
      <w:r w:rsidRPr="00785951">
        <w:rPr>
          <w:rFonts w:ascii="Arial" w:hAnsi="Arial" w:cs="Arial"/>
          <w:sz w:val="24"/>
          <w:szCs w:val="24"/>
          <w:lang w:val="en-US"/>
        </w:rPr>
        <w:t xml:space="preserve"> down chart do Sprint.</w:t>
      </w:r>
    </w:p>
    <w:p w14:paraId="13A31A32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Diagramas</w:t>
      </w:r>
    </w:p>
    <w:p w14:paraId="7330A07D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1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os principais diagramas realizados.</w:t>
      </w:r>
    </w:p>
    <w:p w14:paraId="2B89E1AF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Plano de testes</w:t>
      </w:r>
    </w:p>
    <w:p w14:paraId="63A3BD3B" w14:textId="77777777" w:rsidR="004B400C" w:rsidRPr="00F47BB4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O plano de teste é uma maneira de encontrar defeitos e bugs no sistema para serem futuramente corrigidos. Mesmo que durante a programação sempre foram realizados alguns, ainda sim no plano são realizados testes finais passo a passo.</w:t>
      </w:r>
    </w:p>
    <w:p w14:paraId="1B9F654A" w14:textId="77777777" w:rsidR="004B400C" w:rsidRDefault="004B400C" w:rsidP="004B400C">
      <w:pPr>
        <w:pStyle w:val="Ttulo1"/>
        <w:numPr>
          <w:ilvl w:val="3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t>Resultados</w:t>
      </w:r>
    </w:p>
    <w:p w14:paraId="4CFD8E17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7BB4">
        <w:rPr>
          <w:rFonts w:ascii="Arial" w:hAnsi="Arial" w:cs="Arial"/>
          <w:sz w:val="24"/>
          <w:szCs w:val="24"/>
        </w:rPr>
        <w:t>Resultados apresentados nos planos de testes</w:t>
      </w:r>
    </w:p>
    <w:p w14:paraId="3640E9C3" w14:textId="77777777" w:rsidR="004B400C" w:rsidRDefault="004B400C" w:rsidP="004B400C">
      <w:pPr>
        <w:pStyle w:val="Ttulo1"/>
        <w:numPr>
          <w:ilvl w:val="2"/>
          <w:numId w:val="6"/>
        </w:numPr>
        <w:spacing w:before="120" w:after="120" w:line="36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proofErr w:type="spellStart"/>
      <w:r>
        <w:rPr>
          <w:rFonts w:ascii="Arial" w:hAnsi="Arial" w:cs="Arial"/>
          <w:color w:val="auto"/>
          <w:sz w:val="24"/>
          <w:szCs w:val="24"/>
        </w:rPr>
        <w:t>Kanban</w:t>
      </w:r>
      <w:proofErr w:type="spellEnd"/>
      <w:r>
        <w:rPr>
          <w:rFonts w:ascii="Arial" w:hAnsi="Arial" w:cs="Arial"/>
          <w:color w:val="auto"/>
          <w:sz w:val="24"/>
          <w:szCs w:val="24"/>
        </w:rPr>
        <w:t xml:space="preserve"> e Retrospectiva</w:t>
      </w:r>
    </w:p>
    <w:p w14:paraId="7354BCC5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hyperlink r:id="rId42" w:tgtFrame="_blank" w:history="1">
        <w:r>
          <w:rPr>
            <w:rFonts w:ascii="Arial" w:hAnsi="Arial" w:cs="Arial"/>
            <w:sz w:val="24"/>
            <w:szCs w:val="24"/>
          </w:rPr>
          <w:t>Apresenta</w:t>
        </w:r>
      </w:hyperlink>
      <w:r>
        <w:rPr>
          <w:rFonts w:ascii="Arial" w:hAnsi="Arial" w:cs="Arial"/>
          <w:sz w:val="24"/>
          <w:szCs w:val="24"/>
        </w:rPr>
        <w:t xml:space="preserve"> imagens do quadro de </w:t>
      </w:r>
      <w:proofErr w:type="spellStart"/>
      <w:r>
        <w:rPr>
          <w:rFonts w:ascii="Arial" w:hAnsi="Arial" w:cs="Arial"/>
          <w:sz w:val="24"/>
          <w:szCs w:val="24"/>
        </w:rPr>
        <w:t>Kanban</w:t>
      </w:r>
      <w:proofErr w:type="spellEnd"/>
      <w:r>
        <w:rPr>
          <w:rFonts w:ascii="Arial" w:hAnsi="Arial" w:cs="Arial"/>
          <w:sz w:val="24"/>
          <w:szCs w:val="24"/>
        </w:rPr>
        <w:t xml:space="preserve"> e as conclusões da retrospectiva.</w:t>
      </w:r>
    </w:p>
    <w:p w14:paraId="72C98591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8335754" w14:textId="77777777" w:rsidR="004B400C" w:rsidRDefault="004B400C" w:rsidP="004B400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7DFA98" w14:textId="77777777" w:rsidR="00B33AF6" w:rsidRPr="00F47BB4" w:rsidRDefault="00B33AF6" w:rsidP="00F47BB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041E394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722B00AE" w14:textId="77777777" w:rsidR="00F47BB4" w:rsidRDefault="00F47BB4" w:rsidP="00F47BB4">
      <w:pPr>
        <w:spacing w:line="360" w:lineRule="auto"/>
        <w:jc w:val="both"/>
        <w:rPr>
          <w:rFonts w:ascii="Arial" w:eastAsiaTheme="majorEastAsia" w:hAnsi="Arial" w:cs="Arial"/>
          <w:bCs/>
          <w:sz w:val="24"/>
          <w:szCs w:val="24"/>
        </w:rPr>
      </w:pPr>
    </w:p>
    <w:p w14:paraId="42C6D796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6D6D7C" w14:textId="77777777" w:rsidR="00796134" w:rsidRDefault="00796134" w:rsidP="00F47BB4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45" w:name="_Toc14160061"/>
      <w:r w:rsidRPr="0064000A">
        <w:rPr>
          <w:rFonts w:ascii="Arial" w:hAnsi="Arial" w:cs="Arial"/>
          <w:color w:val="auto"/>
          <w:sz w:val="24"/>
          <w:szCs w:val="24"/>
        </w:rPr>
        <w:lastRenderedPageBreak/>
        <w:t>Modelo de Dados</w:t>
      </w:r>
      <w:bookmarkEnd w:id="45"/>
    </w:p>
    <w:p w14:paraId="45D646AE" w14:textId="77777777" w:rsidR="00796134" w:rsidRPr="0090159B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Esta parte do planejamento traz informações necessárias para a construção de um banco de dados para o Sistema de Gerenciamento de Acessos.</w:t>
      </w:r>
    </w:p>
    <w:p w14:paraId="50F135A2" w14:textId="379E6E48" w:rsidR="00796134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46" w:name="_Toc14160062"/>
      <w:r>
        <w:rPr>
          <w:rFonts w:ascii="Arial" w:hAnsi="Arial" w:cs="Arial"/>
          <w:b w:val="0"/>
          <w:color w:val="auto"/>
          <w:sz w:val="24"/>
          <w:szCs w:val="24"/>
        </w:rPr>
        <w:t>Diagrama de Entidade e Relacionamento</w:t>
      </w:r>
      <w:bookmarkEnd w:id="46"/>
    </w:p>
    <w:p w14:paraId="557C6102" w14:textId="562B7AE0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 xml:space="preserve">Nessa etapa se define: as entidades necessárias para a construção do Banco de Dados; </w:t>
      </w:r>
      <w:proofErr w:type="gramStart"/>
      <w:r w:rsidRPr="0090159B">
        <w:rPr>
          <w:rFonts w:ascii="Arial" w:hAnsi="Arial" w:cs="Arial"/>
          <w:sz w:val="24"/>
          <w:szCs w:val="24"/>
        </w:rPr>
        <w:t>Os</w:t>
      </w:r>
      <w:proofErr w:type="gramEnd"/>
      <w:r w:rsidRPr="0090159B">
        <w:rPr>
          <w:rFonts w:ascii="Arial" w:hAnsi="Arial" w:cs="Arial"/>
          <w:sz w:val="24"/>
          <w:szCs w:val="24"/>
        </w:rPr>
        <w:t xml:space="preserve"> relacionamentos e o seu grau, ou seja, a quantidade de entidades que estão ligadas ao relacionamento.</w:t>
      </w:r>
    </w:p>
    <w:p w14:paraId="5D15CD66" w14:textId="16BDD97C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t>MODELO CONCEITUAL</w:t>
      </w:r>
    </w:p>
    <w:p w14:paraId="56B5CF47" w14:textId="5CEBFF19" w:rsidR="004850A8" w:rsidRPr="0090159B" w:rsidRDefault="00E76613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commentRangeStart w:id="47"/>
      <w:commentRangeStart w:id="48"/>
      <w:r w:rsidRPr="00E76613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EE0D71" wp14:editId="6296CBDA">
            <wp:extent cx="5579745" cy="349313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7"/>
      <w:r w:rsidR="005A04E2">
        <w:rPr>
          <w:rStyle w:val="Refdecomentrio"/>
        </w:rPr>
        <w:commentReference w:id="47"/>
      </w:r>
      <w:commentRangeEnd w:id="48"/>
      <w:r w:rsidR="00507C41">
        <w:rPr>
          <w:rStyle w:val="Refdecomentrio"/>
        </w:rPr>
        <w:commentReference w:id="48"/>
      </w:r>
      <w:r w:rsidR="006379C5">
        <w:rPr>
          <w:rFonts w:ascii="Arial" w:hAnsi="Arial" w:cs="Arial"/>
          <w:sz w:val="24"/>
          <w:szCs w:val="24"/>
        </w:rPr>
        <w:t xml:space="preserve"> </w:t>
      </w:r>
    </w:p>
    <w:p w14:paraId="3D76DDBD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49" w:name="_Toc14160063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Modelo </w:t>
      </w:r>
      <w:r>
        <w:rPr>
          <w:rFonts w:ascii="Arial" w:hAnsi="Arial" w:cs="Arial"/>
          <w:b w:val="0"/>
          <w:color w:val="auto"/>
          <w:sz w:val="24"/>
          <w:szCs w:val="24"/>
        </w:rPr>
        <w:t>lógico</w:t>
      </w:r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do banco de dados</w:t>
      </w:r>
      <w:bookmarkEnd w:id="49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20B238D1" w14:textId="0C4D174F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se define: os atributos pertencentes a cada entidade; as chaves primárias e estrangeiras; o tipo de cada campo e valor de determinados campos.</w:t>
      </w:r>
    </w:p>
    <w:p w14:paraId="0483DA17" w14:textId="51525429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E737E63" w14:textId="0FC47F79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05B00D4" w14:textId="3E3B7D8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AE2C9" w14:textId="6C04284B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68AB350" w14:textId="054CF2CD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lastRenderedPageBreak/>
        <w:t>MODELO LÓGICO</w:t>
      </w:r>
    </w:p>
    <w:p w14:paraId="36CFCD6A" w14:textId="641CD7FC" w:rsidR="001706AC" w:rsidRDefault="001706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706AC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196D6CF" wp14:editId="59863C7C">
            <wp:extent cx="5579745" cy="3585210"/>
            <wp:effectExtent l="0" t="0" r="190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D2CC" w14:textId="77777777" w:rsidR="001706AC" w:rsidRPr="0090159B" w:rsidRDefault="001706AC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6E5DC5B" w14:textId="77777777" w:rsidR="00796134" w:rsidRPr="0064000A" w:rsidRDefault="00796134" w:rsidP="00F47BB4">
      <w:pPr>
        <w:pStyle w:val="Ttulo1"/>
        <w:numPr>
          <w:ilvl w:val="1"/>
          <w:numId w:val="6"/>
        </w:numPr>
        <w:spacing w:before="120" w:after="120" w:line="360" w:lineRule="auto"/>
        <w:ind w:left="0" w:firstLine="0"/>
        <w:rPr>
          <w:rFonts w:ascii="Arial" w:hAnsi="Arial" w:cs="Arial"/>
          <w:b w:val="0"/>
          <w:color w:val="auto"/>
          <w:sz w:val="24"/>
          <w:szCs w:val="24"/>
        </w:rPr>
      </w:pPr>
      <w:bookmarkStart w:id="50" w:name="_Toc14160064"/>
      <w:r w:rsidRPr="0064000A">
        <w:rPr>
          <w:rFonts w:ascii="Arial" w:hAnsi="Arial" w:cs="Arial"/>
          <w:b w:val="0"/>
          <w:color w:val="auto"/>
          <w:sz w:val="24"/>
          <w:szCs w:val="24"/>
        </w:rPr>
        <w:t>Dicionário de dados</w:t>
      </w:r>
      <w:bookmarkEnd w:id="50"/>
      <w:r w:rsidRPr="0064000A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14:paraId="4B995A4B" w14:textId="7A8EFB67" w:rsidR="00796134" w:rsidRDefault="00796134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t>Nessa etapa é elaborada uma organização básica dos dados do banco. Aqui são informadas as entidades, com seus respectivos campos, tipos e descrições. O banco foi desenvolvido no servidor de banco de dados SQL Server 2012.</w:t>
      </w:r>
    </w:p>
    <w:p w14:paraId="5A4F969A" w14:textId="1DCF070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4CC307" w14:textId="3B5DFAAD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66A20E" w14:textId="4FCAE062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0EEF96" w14:textId="486CC36F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925736" w14:textId="2AB89672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67067CA" w14:textId="738A4711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AD53DD5" w14:textId="1174B723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5A28278" w14:textId="0BB39F25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ED1780" w14:textId="66D91796" w:rsidR="007E25F5" w:rsidRDefault="007E25F5" w:rsidP="0079613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6AB6D3" w14:textId="1D7CC202" w:rsidR="007E25F5" w:rsidRPr="007E25F5" w:rsidRDefault="007E25F5" w:rsidP="00796134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7E25F5">
        <w:rPr>
          <w:rFonts w:ascii="Arial" w:hAnsi="Arial" w:cs="Arial"/>
          <w:b/>
          <w:sz w:val="24"/>
          <w:szCs w:val="24"/>
          <w:u w:val="single"/>
        </w:rPr>
        <w:t>ENTIDADES E RELACIONAMENTOS</w:t>
      </w:r>
    </w:p>
    <w:p w14:paraId="4B81709C" w14:textId="5B16F1FF" w:rsidR="007E25F5" w:rsidRDefault="007E25F5" w:rsidP="00015195">
      <w:pPr>
        <w:rPr>
          <w:rFonts w:ascii="Arial" w:hAnsi="Arial" w:cs="Arial"/>
          <w:sz w:val="24"/>
          <w:szCs w:val="24"/>
          <w:lang w:val="en-US"/>
        </w:rPr>
      </w:pPr>
      <w:bookmarkStart w:id="51" w:name="_Toc14160065"/>
      <w:r w:rsidRPr="007E25F5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65C5B4A" wp14:editId="08492EA4">
            <wp:extent cx="5579745" cy="398399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9C94" w14:textId="20B7DC8D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4894DCDF" w14:textId="6592BED2" w:rsidR="005C068F" w:rsidRDefault="005C068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 w:rsidRPr="005C068F">
        <w:rPr>
          <w:rFonts w:ascii="Arial" w:hAnsi="Arial" w:cs="Arial"/>
          <w:b/>
          <w:sz w:val="24"/>
          <w:szCs w:val="24"/>
          <w:u w:val="single"/>
          <w:lang w:val="en-US"/>
        </w:rPr>
        <w:t>ENTIDADES</w:t>
      </w:r>
      <w:r>
        <w:rPr>
          <w:rFonts w:ascii="Arial" w:hAnsi="Arial" w:cs="Arial"/>
          <w:b/>
          <w:sz w:val="24"/>
          <w:szCs w:val="24"/>
          <w:u w:val="single"/>
          <w:lang w:val="en-US"/>
        </w:rPr>
        <w:t>;</w:t>
      </w:r>
    </w:p>
    <w:p w14:paraId="49AF75B9" w14:textId="435A52E8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Equipamentos</w:t>
      </w:r>
      <w:proofErr w:type="spellEnd"/>
    </w:p>
    <w:p w14:paraId="442AA8D7" w14:textId="7B2B62F2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2DD89B1D" wp14:editId="79E18E90">
            <wp:extent cx="5579745" cy="1819275"/>
            <wp:effectExtent l="0" t="0" r="190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2B89F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02953CD4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0D641DE2" w14:textId="7777777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</w:p>
    <w:p w14:paraId="4A7FE7DB" w14:textId="324B4A0A" w:rsidR="005C068F" w:rsidRPr="009C2A5F" w:rsidRDefault="005C068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lastRenderedPageBreak/>
        <w:t>Ordem</w:t>
      </w:r>
      <w:proofErr w:type="spellEnd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de </w:t>
      </w:r>
      <w:proofErr w:type="spellStart"/>
      <w:r w:rsidRPr="009C2A5F">
        <w:rPr>
          <w:rFonts w:ascii="Arial" w:hAnsi="Arial" w:cs="Arial"/>
          <w:b/>
          <w:sz w:val="24"/>
          <w:szCs w:val="24"/>
          <w:u w:val="single"/>
          <w:lang w:val="en-US"/>
        </w:rPr>
        <w:t>Serviço</w:t>
      </w:r>
      <w:proofErr w:type="spellEnd"/>
    </w:p>
    <w:p w14:paraId="6F5639E8" w14:textId="54DB0CB7" w:rsid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53A04203" wp14:editId="0A28E1B3">
            <wp:extent cx="5579745" cy="2214880"/>
            <wp:effectExtent l="0" t="0" r="190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3A95C" w14:textId="6432C4A2" w:rsidR="005C068F" w:rsidRPr="005C068F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b/>
          <w:sz w:val="24"/>
          <w:szCs w:val="24"/>
          <w:u w:val="single"/>
          <w:lang w:val="en-US"/>
        </w:rPr>
        <w:t>OCORRÊNCIA</w:t>
      </w:r>
    </w:p>
    <w:p w14:paraId="4044D49E" w14:textId="41B513E8" w:rsidR="007E25F5" w:rsidRDefault="005C068F" w:rsidP="00015195">
      <w:pPr>
        <w:rPr>
          <w:rFonts w:ascii="Arial" w:hAnsi="Arial" w:cs="Arial"/>
          <w:sz w:val="24"/>
          <w:szCs w:val="24"/>
          <w:lang w:val="en-US"/>
        </w:rPr>
      </w:pPr>
      <w:r w:rsidRPr="005C068F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1751A63E" wp14:editId="6BCEE5C6">
            <wp:extent cx="5579745" cy="1589405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8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9832C" w14:textId="749A1ACA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b/>
          <w:sz w:val="24"/>
          <w:szCs w:val="24"/>
          <w:u w:val="single"/>
          <w:lang w:val="en-US"/>
        </w:rPr>
        <w:t>FUNCIONÁRIO</w:t>
      </w:r>
    </w:p>
    <w:p w14:paraId="5702AE71" w14:textId="7DAA1BFB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0A66B26" wp14:editId="4818E230">
            <wp:extent cx="5579745" cy="1544955"/>
            <wp:effectExtent l="0" t="0" r="190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FE7A4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70257439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1017B0D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2D82FE48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65C2AB2E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1736A6BF" w14:textId="77777777" w:rsidR="00952BAA" w:rsidRDefault="00952BAA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</w:p>
    <w:p w14:paraId="02007681" w14:textId="039AD439" w:rsidR="00952BAA" w:rsidRPr="009C2A5F" w:rsidRDefault="00C03AF5" w:rsidP="00015195">
      <w:pPr>
        <w:rPr>
          <w:rFonts w:ascii="Arial" w:hAnsi="Arial" w:cs="Arial"/>
          <w:sz w:val="24"/>
          <w:szCs w:val="24"/>
          <w:u w:val="single"/>
          <w:lang w:val="en-US"/>
        </w:rPr>
      </w:pPr>
      <w:r w:rsidRPr="009C2A5F">
        <w:rPr>
          <w:rFonts w:ascii="Arial" w:hAnsi="Arial" w:cs="Arial"/>
          <w:b/>
          <w:sz w:val="24"/>
          <w:szCs w:val="24"/>
          <w:lang w:val="en-US"/>
        </w:rPr>
        <w:lastRenderedPageBreak/>
        <w:t xml:space="preserve"> </w:t>
      </w:r>
      <w:r w:rsidR="00952BAA" w:rsidRPr="009C2A5F">
        <w:rPr>
          <w:rFonts w:ascii="Arial" w:hAnsi="Arial" w:cs="Arial"/>
          <w:b/>
          <w:sz w:val="24"/>
          <w:szCs w:val="24"/>
          <w:u w:val="single"/>
          <w:lang w:val="en-US"/>
        </w:rPr>
        <w:t>GRUPO FUNCIONÁRIOS</w:t>
      </w:r>
    </w:p>
    <w:p w14:paraId="3FBC03F8" w14:textId="05F83490" w:rsidR="00952BAA" w:rsidRDefault="00952BAA" w:rsidP="00015195">
      <w:pPr>
        <w:rPr>
          <w:rFonts w:ascii="Arial" w:hAnsi="Arial" w:cs="Arial"/>
          <w:sz w:val="24"/>
          <w:szCs w:val="24"/>
          <w:lang w:val="en-US"/>
        </w:rPr>
      </w:pPr>
      <w:r w:rsidRPr="00952BAA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7BB9852F" wp14:editId="523B0E39">
            <wp:extent cx="5579745" cy="1942465"/>
            <wp:effectExtent l="0" t="0" r="190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1B88" w14:textId="21126939" w:rsidR="009C2A5F" w:rsidRDefault="00542C44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NOTIFICAÇÃO</w:t>
      </w:r>
    </w:p>
    <w:p w14:paraId="5A5B60A2" w14:textId="1C70EDF1" w:rsidR="00542C44" w:rsidRDefault="00542C44" w:rsidP="00015195">
      <w:pPr>
        <w:rPr>
          <w:rFonts w:ascii="Arial" w:hAnsi="Arial" w:cs="Arial"/>
          <w:sz w:val="24"/>
          <w:szCs w:val="24"/>
          <w:lang w:val="en-US"/>
        </w:rPr>
      </w:pPr>
      <w:r w:rsidRPr="00542C44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3F25FED7" wp14:editId="739E56B2">
            <wp:extent cx="5579745" cy="1838325"/>
            <wp:effectExtent l="0" t="0" r="190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4F305" w14:textId="767C993D" w:rsidR="00542C44" w:rsidRDefault="00D91B3F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REGISTRO AUDITORIA</w:t>
      </w:r>
    </w:p>
    <w:p w14:paraId="250FB7A4" w14:textId="657F90CA" w:rsidR="00D91B3F" w:rsidRDefault="008A00CB" w:rsidP="00015195">
      <w:pPr>
        <w:rPr>
          <w:rFonts w:ascii="Arial" w:hAnsi="Arial" w:cs="Arial"/>
          <w:sz w:val="24"/>
          <w:szCs w:val="24"/>
          <w:lang w:val="en-US"/>
        </w:rPr>
      </w:pPr>
      <w:r w:rsidRPr="008A00C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07AE7780" wp14:editId="580C28A1">
            <wp:extent cx="5579745" cy="1411605"/>
            <wp:effectExtent l="0" t="0" r="1905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779D" w14:textId="1DB20F45" w:rsidR="008A00CB" w:rsidRDefault="008A00CB" w:rsidP="00015195">
      <w:pPr>
        <w:rPr>
          <w:rFonts w:ascii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hAnsi="Arial" w:cs="Arial"/>
          <w:b/>
          <w:sz w:val="24"/>
          <w:szCs w:val="24"/>
          <w:u w:val="single"/>
          <w:lang w:val="en-US"/>
        </w:rPr>
        <w:t>PREDITIVA IA</w:t>
      </w:r>
    </w:p>
    <w:p w14:paraId="53007E11" w14:textId="08636F9E" w:rsidR="008A00CB" w:rsidRPr="008A00CB" w:rsidRDefault="008A00CB" w:rsidP="00015195">
      <w:pPr>
        <w:rPr>
          <w:rFonts w:ascii="Arial" w:hAnsi="Arial" w:cs="Arial"/>
          <w:sz w:val="24"/>
          <w:szCs w:val="24"/>
          <w:lang w:val="en-US"/>
        </w:rPr>
      </w:pPr>
      <w:r w:rsidRPr="008A00CB">
        <w:rPr>
          <w:rFonts w:ascii="Arial" w:hAnsi="Arial" w:cs="Arial"/>
          <w:noProof/>
          <w:sz w:val="24"/>
          <w:szCs w:val="24"/>
          <w:lang w:val="en-US"/>
        </w:rPr>
        <w:drawing>
          <wp:inline distT="0" distB="0" distL="0" distR="0" wp14:anchorId="69BDAEB4" wp14:editId="6A393C1C">
            <wp:extent cx="5579745" cy="1451610"/>
            <wp:effectExtent l="0" t="0" r="190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55E5" w14:textId="3FC9EAE3" w:rsidR="0064000A" w:rsidRPr="00785951" w:rsidRDefault="0064000A" w:rsidP="00015195">
      <w:pPr>
        <w:rPr>
          <w:rFonts w:ascii="Arial" w:hAnsi="Arial" w:cs="Arial"/>
          <w:sz w:val="24"/>
          <w:szCs w:val="24"/>
        </w:rPr>
      </w:pPr>
      <w:r w:rsidRPr="00785951">
        <w:rPr>
          <w:rFonts w:ascii="Arial" w:hAnsi="Arial" w:cs="Arial"/>
          <w:sz w:val="24"/>
          <w:szCs w:val="24"/>
        </w:rPr>
        <w:t>PRINCIPAIS TELAS DO SISTEMA</w:t>
      </w:r>
      <w:bookmarkEnd w:id="51"/>
    </w:p>
    <w:p w14:paraId="797B7A80" w14:textId="77777777" w:rsidR="0064000A" w:rsidRPr="0090159B" w:rsidRDefault="0090159B" w:rsidP="0090159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0159B">
        <w:rPr>
          <w:rFonts w:ascii="Arial" w:hAnsi="Arial" w:cs="Arial"/>
          <w:sz w:val="24"/>
          <w:szCs w:val="24"/>
        </w:rPr>
        <w:lastRenderedPageBreak/>
        <w:t>Descreve de maneira simples as principais telas do sistema</w:t>
      </w:r>
    </w:p>
    <w:p w14:paraId="54E11D2A" w14:textId="77777777" w:rsidR="0090159B" w:rsidRPr="00E54726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  <w:r w:rsidRPr="00E54726">
        <w:rPr>
          <w:rFonts w:ascii="Arial" w:hAnsi="Arial" w:cs="Arial"/>
          <w:sz w:val="24"/>
          <w:szCs w:val="24"/>
        </w:rPr>
        <w:br w:type="page"/>
      </w:r>
    </w:p>
    <w:p w14:paraId="55750D7F" w14:textId="77777777" w:rsidR="0090159B" w:rsidRPr="007C6981" w:rsidRDefault="0090159B" w:rsidP="0090159B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2" w:name="_Toc14160066"/>
      <w:r>
        <w:rPr>
          <w:rFonts w:ascii="Arial" w:hAnsi="Arial" w:cs="Arial"/>
          <w:color w:val="auto"/>
          <w:sz w:val="24"/>
          <w:szCs w:val="24"/>
        </w:rPr>
        <w:lastRenderedPageBreak/>
        <w:t>CONCLUSÃO</w:t>
      </w:r>
      <w:bookmarkEnd w:id="52"/>
    </w:p>
    <w:p w14:paraId="4292C5FF" w14:textId="77777777" w:rsid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3" w:name="_Toc14160067"/>
      <w:bookmarkStart w:id="54" w:name="_Toc90215145"/>
      <w:r w:rsidRPr="00AB0D1F">
        <w:rPr>
          <w:rFonts w:ascii="Arial" w:hAnsi="Arial" w:cs="Arial"/>
          <w:color w:val="auto"/>
          <w:sz w:val="24"/>
          <w:szCs w:val="24"/>
        </w:rPr>
        <w:t>Escreva os resultados obtidos</w:t>
      </w:r>
      <w:bookmarkEnd w:id="53"/>
    </w:p>
    <w:p w14:paraId="3E8513C7" w14:textId="77777777" w:rsidR="00AB0D1F" w:rsidRP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B0D1F">
        <w:rPr>
          <w:rFonts w:ascii="Arial" w:hAnsi="Arial" w:cs="Arial"/>
          <w:sz w:val="24"/>
          <w:szCs w:val="24"/>
        </w:rPr>
        <w:t>Resultados obtidos</w:t>
      </w:r>
      <w:r w:rsidRPr="00AB0D1F">
        <w:rPr>
          <w:rFonts w:ascii="Arial" w:hAnsi="Arial" w:cs="Arial"/>
          <w:sz w:val="24"/>
          <w:szCs w:val="24"/>
        </w:rPr>
        <w:tab/>
      </w:r>
    </w:p>
    <w:p w14:paraId="5A3CC668" w14:textId="77777777" w:rsidR="00AB0D1F" w:rsidRPr="00AB0D1F" w:rsidRDefault="0090159B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5" w:name="_Toc14160068"/>
      <w:r w:rsidRPr="00AB0D1F">
        <w:rPr>
          <w:rFonts w:ascii="Arial" w:hAnsi="Arial" w:cs="Arial"/>
          <w:color w:val="auto"/>
          <w:sz w:val="24"/>
          <w:szCs w:val="24"/>
        </w:rPr>
        <w:t>Constatações</w:t>
      </w:r>
      <w:bookmarkStart w:id="56" w:name="_Toc90215144"/>
      <w:bookmarkEnd w:id="54"/>
      <w:bookmarkEnd w:id="55"/>
      <w:r w:rsidR="00AB0D1F" w:rsidRPr="00AB0D1F">
        <w:rPr>
          <w:rFonts w:ascii="Arial" w:hAnsi="Arial" w:cs="Arial"/>
          <w:color w:val="auto"/>
          <w:sz w:val="24"/>
          <w:szCs w:val="24"/>
        </w:rPr>
        <w:t xml:space="preserve"> </w:t>
      </w:r>
    </w:p>
    <w:bookmarkEnd w:id="56"/>
    <w:p w14:paraId="71BDC185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Constatações</w:t>
      </w:r>
    </w:p>
    <w:p w14:paraId="30F75A05" w14:textId="77777777" w:rsidR="0090159B" w:rsidRPr="00AB0D1F" w:rsidRDefault="00AB0D1F" w:rsidP="00AB0D1F">
      <w:pPr>
        <w:pStyle w:val="Ttulo1"/>
        <w:numPr>
          <w:ilvl w:val="1"/>
          <w:numId w:val="6"/>
        </w:numPr>
        <w:spacing w:before="120" w:after="120" w:line="360" w:lineRule="auto"/>
        <w:ind w:left="426"/>
        <w:rPr>
          <w:rFonts w:ascii="Arial" w:hAnsi="Arial" w:cs="Arial"/>
          <w:color w:val="auto"/>
          <w:sz w:val="24"/>
          <w:szCs w:val="24"/>
        </w:rPr>
      </w:pPr>
      <w:bookmarkStart w:id="57" w:name="_Toc90215146"/>
      <w:bookmarkStart w:id="58" w:name="_Toc14160069"/>
      <w:r>
        <w:rPr>
          <w:rFonts w:ascii="Arial" w:hAnsi="Arial" w:cs="Arial"/>
          <w:color w:val="auto"/>
          <w:sz w:val="24"/>
          <w:szCs w:val="24"/>
        </w:rPr>
        <w:t>S</w:t>
      </w:r>
      <w:r w:rsidR="0090159B" w:rsidRPr="00AB0D1F">
        <w:rPr>
          <w:rFonts w:ascii="Arial" w:hAnsi="Arial" w:cs="Arial"/>
          <w:color w:val="auto"/>
          <w:sz w:val="24"/>
          <w:szCs w:val="24"/>
        </w:rPr>
        <w:t>ugestões de possíveis aperfeiçoamentos técnicos</w:t>
      </w:r>
      <w:bookmarkEnd w:id="57"/>
      <w:bookmarkEnd w:id="58"/>
      <w:r w:rsidR="0090159B" w:rsidRPr="00AB0D1F">
        <w:rPr>
          <w:rFonts w:ascii="Arial" w:hAnsi="Arial" w:cs="Arial"/>
          <w:color w:val="auto"/>
          <w:sz w:val="24"/>
          <w:szCs w:val="24"/>
        </w:rPr>
        <w:tab/>
      </w:r>
    </w:p>
    <w:p w14:paraId="78084E9E" w14:textId="77777777" w:rsidR="00AB0D1F" w:rsidRDefault="00AB0D1F" w:rsidP="00AB0D1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Sugestões</w:t>
      </w:r>
    </w:p>
    <w:p w14:paraId="31126E5D" w14:textId="77777777" w:rsidR="0090159B" w:rsidRDefault="0090159B">
      <w:pPr>
        <w:rPr>
          <w:rFonts w:ascii="Arial" w:eastAsiaTheme="majorEastAsia" w:hAnsi="Arial" w:cs="Arial"/>
          <w:b/>
          <w:bCs/>
          <w:sz w:val="24"/>
          <w:szCs w:val="24"/>
        </w:rPr>
      </w:pPr>
    </w:p>
    <w:p w14:paraId="2DE403A5" w14:textId="77777777" w:rsidR="00AB0D1F" w:rsidRDefault="00AB0D1F">
      <w:pPr>
        <w:rPr>
          <w:rFonts w:ascii="Arial" w:eastAsiaTheme="majorEastAsia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508AC33" w14:textId="77777777" w:rsidR="00430467" w:rsidRPr="007C6981" w:rsidRDefault="00430467" w:rsidP="0064000A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59" w:name="_Toc14160070"/>
      <w:r>
        <w:rPr>
          <w:rFonts w:ascii="Arial" w:hAnsi="Arial" w:cs="Arial"/>
          <w:color w:val="auto"/>
          <w:sz w:val="24"/>
          <w:szCs w:val="24"/>
        </w:rPr>
        <w:lastRenderedPageBreak/>
        <w:t>REFERÊNCIAS</w:t>
      </w:r>
      <w:bookmarkEnd w:id="59"/>
    </w:p>
    <w:p w14:paraId="044A61D9" w14:textId="77777777" w:rsidR="00B63473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 vai o texto de referências (MORE)</w:t>
      </w:r>
    </w:p>
    <w:p w14:paraId="62431CDC" w14:textId="77777777" w:rsidR="00B63473" w:rsidRDefault="00B63473" w:rsidP="00B63473">
      <w:r>
        <w:br w:type="page"/>
      </w:r>
    </w:p>
    <w:p w14:paraId="4271129A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0" w:name="_Toc14160071"/>
      <w:r>
        <w:rPr>
          <w:rFonts w:ascii="Arial" w:hAnsi="Arial" w:cs="Arial"/>
          <w:color w:val="auto"/>
          <w:sz w:val="24"/>
          <w:szCs w:val="24"/>
        </w:rPr>
        <w:lastRenderedPageBreak/>
        <w:t>GLOSSÁRIO</w:t>
      </w:r>
      <w:bookmarkEnd w:id="60"/>
    </w:p>
    <w:p w14:paraId="2FBE65B0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49E398E2" w14:textId="77777777" w:rsidR="00B63473" w:rsidRDefault="00B63473" w:rsidP="00B63473">
      <w:r>
        <w:br w:type="page"/>
      </w:r>
    </w:p>
    <w:p w14:paraId="5A17919B" w14:textId="77777777" w:rsidR="00B63473" w:rsidRPr="007C6981" w:rsidRDefault="00B63473" w:rsidP="00B63473">
      <w:pPr>
        <w:pStyle w:val="Ttulo1"/>
        <w:numPr>
          <w:ilvl w:val="0"/>
          <w:numId w:val="6"/>
        </w:numPr>
        <w:spacing w:before="120" w:after="120" w:line="360" w:lineRule="auto"/>
        <w:ind w:left="357" w:hanging="357"/>
        <w:rPr>
          <w:rFonts w:ascii="Arial" w:hAnsi="Arial" w:cs="Arial"/>
          <w:color w:val="auto"/>
          <w:sz w:val="24"/>
          <w:szCs w:val="24"/>
        </w:rPr>
      </w:pPr>
      <w:bookmarkStart w:id="61" w:name="_Toc14160072"/>
      <w:r>
        <w:rPr>
          <w:rFonts w:ascii="Arial" w:hAnsi="Arial" w:cs="Arial"/>
          <w:color w:val="auto"/>
          <w:sz w:val="24"/>
          <w:szCs w:val="24"/>
        </w:rPr>
        <w:lastRenderedPageBreak/>
        <w:t>ANEXOS</w:t>
      </w:r>
      <w:bookmarkEnd w:id="61"/>
    </w:p>
    <w:p w14:paraId="6A3E3FA5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houver necessidade</w:t>
      </w:r>
    </w:p>
    <w:p w14:paraId="16287F21" w14:textId="77777777" w:rsidR="00B63473" w:rsidRDefault="00B63473" w:rsidP="00B63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E93A62" w14:textId="77777777" w:rsidR="00430467" w:rsidRDefault="00430467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4BA73E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B3F2EB" w14:textId="77777777" w:rsidR="005E0BEC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34F5C7" w14:textId="77777777" w:rsidR="007C6981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B4020A7" w14:textId="77777777" w:rsidR="005E0BEC" w:rsidRPr="007C6981" w:rsidRDefault="005E0BEC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D7B270A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F904CB7" w14:textId="77777777" w:rsidR="007C6981" w:rsidRPr="00064CD3" w:rsidRDefault="007C6981" w:rsidP="0064000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7C6981" w:rsidRPr="00064CD3" w:rsidSect="006C0505">
      <w:pgSz w:w="11906" w:h="16838" w:code="9"/>
      <w:pgMar w:top="1701" w:right="1134" w:bottom="1134" w:left="1701" w:header="709" w:footer="709" w:gutter="284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ouglas de Cassio Quinzani Gaspar" w:date="2025-04-07T15:14:00Z" w:initials="DdCQG">
    <w:p w14:paraId="369C6701" w14:textId="0EC56F80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 até a última Sprint</w:t>
      </w:r>
    </w:p>
  </w:comment>
  <w:comment w:id="1" w:author="Douglas de Cassio Quinzani Gaspar" w:date="2025-04-07T15:15:00Z" w:initials="DdCQG">
    <w:p w14:paraId="67CC42CA" w14:textId="6AF4CB8F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 até a última Sprint</w:t>
      </w:r>
    </w:p>
  </w:comment>
  <w:comment w:id="2" w:author="Douglas de Cassio Quinzani Gaspar" w:date="2025-04-07T15:15:00Z" w:initials="DdCQG">
    <w:p w14:paraId="4C320CB5" w14:textId="22957095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 até a última Sprint</w:t>
      </w:r>
    </w:p>
  </w:comment>
  <w:comment w:id="5" w:author="Douglas de Cassio Quinzani Gaspar" w:date="2025-04-07T15:16:00Z" w:initials="DdCQG">
    <w:p w14:paraId="42E2E732" w14:textId="62F44D16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Preencher.</w:t>
      </w:r>
      <w:r>
        <w:br/>
      </w:r>
      <w:r>
        <w:br/>
        <w:t>A Justificativa deve expor os motivos pelo qual o seu aplicativo tem finalidade para existir, isto é, “porque o seu aplicativo é importante?” ou então “porque ele é uma solução que as empresas adotariam” entre outras justificativas nessa mesma linha. Também é comum encontrar na justificativa um resumo de cenário atual do Brasil ou mais regional sobre como as empresas utilizam esse recurso atualmente. Como é o cenário hoje para ordens de serviço? Porque o sistema de vocês irá resolver esse problema?</w:t>
      </w:r>
    </w:p>
  </w:comment>
  <w:comment w:id="7" w:author="Douglas de Cassio Quinzani Gaspar" w:date="2025-04-07T15:18:00Z" w:initials="DdCQG">
    <w:p w14:paraId="513E4292" w14:textId="6D2F278B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 com o objetivo principal do seu sistema, o que ele visa fazer de modo mais amplo?</w:t>
      </w:r>
    </w:p>
  </w:comment>
  <w:comment w:id="9" w:author="Douglas de Cassio Quinzani Gaspar" w:date="2025-04-07T15:19:00Z" w:initials="DdCQG">
    <w:p w14:paraId="450CEA1E" w14:textId="23AE5AD6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Preencher os objetivos gerais que o sistema deve fazer ou resolver. Quais pontos o sistema irá dedicar para solução de problemas mais imediatos?</w:t>
      </w:r>
    </w:p>
  </w:comment>
  <w:comment w:id="12" w:author="Douglas de Cassio Quinzani Gaspar" w:date="2025-04-07T15:37:00Z" w:initials="DdCQG">
    <w:p w14:paraId="2858B030" w14:textId="34762CE7" w:rsidR="009E39C3" w:rsidRDefault="009E39C3">
      <w:pPr>
        <w:pStyle w:val="Textodecomentrio"/>
      </w:pPr>
      <w:r>
        <w:rPr>
          <w:rStyle w:val="Refdecomentrio"/>
        </w:rPr>
        <w:annotationRef/>
      </w:r>
      <w:r>
        <w:t>Dividir</w:t>
      </w:r>
    </w:p>
  </w:comment>
  <w:comment w:id="13" w:author="Douglas de Cassio Quinzani Gaspar" w:date="2025-04-07T15:37:00Z" w:initials="DdCQG">
    <w:p w14:paraId="4A5C6AE4" w14:textId="4900DFB6" w:rsidR="009E39C3" w:rsidRDefault="009E39C3">
      <w:pPr>
        <w:pStyle w:val="Textodecomentrio"/>
      </w:pPr>
      <w:r>
        <w:rPr>
          <w:rStyle w:val="Refdecomentrio"/>
        </w:rPr>
        <w:annotationRef/>
      </w:r>
      <w:r>
        <w:t>Não entra como requisito funcional pois não é algo que o usuário irá manipular ou fazer por conta própria. O banco de dados já estará pronto, ele só vai executar as funcionalidades acima já listadas sobre as ações nessas tabelas</w:t>
      </w:r>
    </w:p>
  </w:comment>
  <w:comment w:id="14" w:author="Douglas de Cassio Quinzani Gaspar" w:date="2025-04-07T15:38:00Z" w:initials="DdCQG">
    <w:p w14:paraId="419324AE" w14:textId="4465B3FB" w:rsidR="009E39C3" w:rsidRDefault="009E39C3">
      <w:pPr>
        <w:pStyle w:val="Textodecomentrio"/>
      </w:pPr>
      <w:r>
        <w:rPr>
          <w:rStyle w:val="Refdecomentrio"/>
        </w:rPr>
        <w:annotationRef/>
      </w:r>
      <w:r>
        <w:t>Requisito não-funcional</w:t>
      </w:r>
    </w:p>
  </w:comment>
  <w:comment w:id="15" w:author="Douglas de Cassio Quinzani Gaspar" w:date="2025-04-07T15:39:00Z" w:initials="DdCQG">
    <w:p w14:paraId="0CB68A8A" w14:textId="72422648" w:rsidR="009E39C3" w:rsidRDefault="009E39C3">
      <w:pPr>
        <w:pStyle w:val="Textodecomentrio"/>
      </w:pPr>
      <w:r>
        <w:rPr>
          <w:rStyle w:val="Refdecomentrio"/>
        </w:rPr>
        <w:annotationRef/>
      </w:r>
      <w:r>
        <w:t>Requisito não-funcional</w:t>
      </w:r>
    </w:p>
  </w:comment>
  <w:comment w:id="17" w:author="Douglas de Cassio Quinzani Gaspar" w:date="2025-04-07T15:40:00Z" w:initials="DdCQG">
    <w:p w14:paraId="6EC39090" w14:textId="41F08B37" w:rsidR="009E39C3" w:rsidRDefault="009E39C3">
      <w:pPr>
        <w:pStyle w:val="Textodecomentrio"/>
      </w:pPr>
      <w:r>
        <w:rPr>
          <w:rStyle w:val="Refdecomentrio"/>
        </w:rPr>
        <w:annotationRef/>
      </w:r>
      <w:r>
        <w:t>Dividir</w:t>
      </w:r>
    </w:p>
  </w:comment>
  <w:comment w:id="31" w:author="Douglas de Cassio Quinzani Gaspar" w:date="2025-04-07T16:08:00Z" w:initials="DdCQG">
    <w:p w14:paraId="6F172E5E" w14:textId="2B785A7F" w:rsidR="009E39C3" w:rsidRDefault="009E39C3">
      <w:pPr>
        <w:pStyle w:val="Textodecomentrio"/>
      </w:pPr>
      <w:r>
        <w:rPr>
          <w:rStyle w:val="Refdecomentrio"/>
        </w:rPr>
        <w:annotationRef/>
      </w:r>
      <w:r>
        <w:t>Tabela de risco deve ser ordenada do maior risco para o menor</w:t>
      </w:r>
    </w:p>
  </w:comment>
  <w:comment w:id="38" w:author="Douglas de Cassio Quinzani Gaspar" w:date="2025-04-07T16:57:00Z" w:initials="DdCQG">
    <w:p w14:paraId="7BC77034" w14:textId="310308FF" w:rsidR="009E39C3" w:rsidRDefault="009E39C3">
      <w:pPr>
        <w:pStyle w:val="Textodecomentrio"/>
      </w:pPr>
      <w:r>
        <w:rPr>
          <w:rStyle w:val="Refdecomentrio"/>
        </w:rPr>
        <w:annotationRef/>
      </w:r>
      <w:r>
        <w:t>Precisa descrever o que foi feito nesse sprint</w:t>
      </w:r>
    </w:p>
  </w:comment>
  <w:comment w:id="40" w:author="Douglas de Cassio Quinzani Gaspar" w:date="2025-04-07T16:57:00Z" w:initials="DdCQG">
    <w:p w14:paraId="5C7CEFEF" w14:textId="60921573" w:rsidR="009E39C3" w:rsidRDefault="009E39C3">
      <w:pPr>
        <w:pStyle w:val="Textodecomentrio"/>
      </w:pPr>
      <w:r>
        <w:rPr>
          <w:rStyle w:val="Refdecomentrio"/>
        </w:rPr>
        <w:annotationRef/>
      </w:r>
      <w:r>
        <w:t>Adicionar o gráfico</w:t>
      </w:r>
    </w:p>
  </w:comment>
  <w:comment w:id="47" w:author="Douglas de Cassio Quinzani Gaspar" w:date="2025-04-07T16:58:00Z" w:initials="DdCQG">
    <w:p w14:paraId="75D65487" w14:textId="4A1A86E1" w:rsidR="009E39C3" w:rsidRDefault="009E39C3">
      <w:pPr>
        <w:pStyle w:val="Textodecomentrio"/>
      </w:pPr>
      <w:r>
        <w:rPr>
          <w:rStyle w:val="Refdecomentrio"/>
        </w:rPr>
        <w:annotationRef/>
      </w:r>
      <w:r>
        <w:t>Não entendi a relação do “Grupo de funcionário” com “Notificação”. Para que serve?</w:t>
      </w:r>
    </w:p>
  </w:comment>
  <w:comment w:id="48" w:author="SENAI Zerbini" w:date="2025-04-08T21:13:00Z" w:initials="SZ">
    <w:p w14:paraId="2D796923" w14:textId="25C339E2" w:rsidR="009E39C3" w:rsidRDefault="009E39C3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69C6701" w15:done="0"/>
  <w15:commentEx w15:paraId="67CC42CA" w15:done="0"/>
  <w15:commentEx w15:paraId="4C320CB5" w15:done="0"/>
  <w15:commentEx w15:paraId="42E2E732" w15:done="0"/>
  <w15:commentEx w15:paraId="513E4292" w15:done="0"/>
  <w15:commentEx w15:paraId="450CEA1E" w15:done="0"/>
  <w15:commentEx w15:paraId="2858B030" w15:done="0"/>
  <w15:commentEx w15:paraId="4A5C6AE4" w15:done="0"/>
  <w15:commentEx w15:paraId="419324AE" w15:done="0"/>
  <w15:commentEx w15:paraId="0CB68A8A" w15:done="0"/>
  <w15:commentEx w15:paraId="6EC39090" w15:done="0"/>
  <w15:commentEx w15:paraId="6F172E5E" w15:done="0"/>
  <w15:commentEx w15:paraId="7BC77034" w15:done="0"/>
  <w15:commentEx w15:paraId="5C7CEFEF" w15:done="0"/>
  <w15:commentEx w15:paraId="75D65487" w15:done="0"/>
  <w15:commentEx w15:paraId="2D796923" w15:paraIdParent="75D6548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69C6701" w16cid:durableId="2B9E6A60"/>
  <w16cid:commentId w16cid:paraId="67CC42CA" w16cid:durableId="2B9E6A7F"/>
  <w16cid:commentId w16cid:paraId="4C320CB5" w16cid:durableId="2B9E6A84"/>
  <w16cid:commentId w16cid:paraId="42E2E732" w16cid:durableId="2B9E6AB9"/>
  <w16cid:commentId w16cid:paraId="513E4292" w16cid:durableId="2B9E6B60"/>
  <w16cid:commentId w16cid:paraId="450CEA1E" w16cid:durableId="2B9E6B82"/>
  <w16cid:commentId w16cid:paraId="2858B030" w16cid:durableId="2B9E6FA1"/>
  <w16cid:commentId w16cid:paraId="4A5C6AE4" w16cid:durableId="2B9E6FCF"/>
  <w16cid:commentId w16cid:paraId="419324AE" w16cid:durableId="2B9E7010"/>
  <w16cid:commentId w16cid:paraId="0CB68A8A" w16cid:durableId="2B9E7035"/>
  <w16cid:commentId w16cid:paraId="6EC39090" w16cid:durableId="2B9E7051"/>
  <w16cid:commentId w16cid:paraId="6F172E5E" w16cid:durableId="2B9E7707"/>
  <w16cid:commentId w16cid:paraId="7BC77034" w16cid:durableId="2B9E825C"/>
  <w16cid:commentId w16cid:paraId="5C7CEFEF" w16cid:durableId="2B9E8268"/>
  <w16cid:commentId w16cid:paraId="75D65487" w16cid:durableId="2B9E82A8"/>
  <w16cid:commentId w16cid:paraId="2D796923" w16cid:durableId="2BA0100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58691" w14:textId="77777777" w:rsidR="000A66BC" w:rsidRDefault="000A66BC" w:rsidP="00FD6FC5">
      <w:pPr>
        <w:spacing w:after="0" w:line="240" w:lineRule="auto"/>
      </w:pPr>
      <w:r>
        <w:separator/>
      </w:r>
    </w:p>
  </w:endnote>
  <w:endnote w:type="continuationSeparator" w:id="0">
    <w:p w14:paraId="3E5E44D3" w14:textId="77777777" w:rsidR="000A66BC" w:rsidRDefault="000A66BC" w:rsidP="00FD6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48A43" w14:textId="77777777" w:rsidR="009E39C3" w:rsidRDefault="009E39C3">
    <w:pPr>
      <w:pStyle w:val="Rodap"/>
      <w:jc w:val="right"/>
    </w:pPr>
  </w:p>
  <w:p w14:paraId="50F40DEB" w14:textId="77777777" w:rsidR="009E39C3" w:rsidRDefault="009E39C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96A722" w14:textId="77777777" w:rsidR="009E39C3" w:rsidRDefault="009E39C3">
    <w:pPr>
      <w:pStyle w:val="Rodap"/>
      <w:jc w:val="right"/>
    </w:pPr>
  </w:p>
  <w:p w14:paraId="5B95CD12" w14:textId="77777777" w:rsidR="009E39C3" w:rsidRDefault="009E39C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6B9763" w14:textId="77777777" w:rsidR="000A66BC" w:rsidRDefault="000A66BC" w:rsidP="00FD6FC5">
      <w:pPr>
        <w:spacing w:after="0" w:line="240" w:lineRule="auto"/>
      </w:pPr>
      <w:r>
        <w:separator/>
      </w:r>
    </w:p>
  </w:footnote>
  <w:footnote w:type="continuationSeparator" w:id="0">
    <w:p w14:paraId="71A367E2" w14:textId="77777777" w:rsidR="000A66BC" w:rsidRDefault="000A66BC" w:rsidP="00FD6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71CD3" w14:textId="77777777" w:rsidR="009E39C3" w:rsidRDefault="009E39C3">
    <w:pPr>
      <w:pStyle w:val="Cabealho"/>
    </w:pPr>
  </w:p>
  <w:p w14:paraId="2A1F701D" w14:textId="77777777" w:rsidR="009E39C3" w:rsidRDefault="009E39C3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47578550"/>
      <w:docPartObj>
        <w:docPartGallery w:val="Page Numbers (Top of Page)"/>
        <w:docPartUnique/>
      </w:docPartObj>
    </w:sdtPr>
    <w:sdtEndPr>
      <w:rPr>
        <w:sz w:val="20"/>
        <w:szCs w:val="20"/>
      </w:rPr>
    </w:sdtEndPr>
    <w:sdtContent>
      <w:p w14:paraId="70930BDA" w14:textId="77777777" w:rsidR="009E39C3" w:rsidRPr="007E4EE3" w:rsidRDefault="009E39C3">
        <w:pPr>
          <w:pStyle w:val="Cabealho"/>
          <w:rPr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10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007DCDA8" w14:textId="77777777" w:rsidR="009E39C3" w:rsidRDefault="009E39C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12647906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2DFFD37F" w14:textId="77777777" w:rsidR="009E39C3" w:rsidRPr="007E4EE3" w:rsidRDefault="009E39C3" w:rsidP="007E4EE3">
        <w:pPr>
          <w:pStyle w:val="Rodap"/>
          <w:jc w:val="right"/>
          <w:rPr>
            <w:rFonts w:ascii="Arial" w:hAnsi="Arial" w:cs="Arial"/>
            <w:sz w:val="20"/>
          </w:rPr>
        </w:pPr>
        <w:r w:rsidRPr="007E4EE3">
          <w:rPr>
            <w:rFonts w:ascii="Arial" w:hAnsi="Arial" w:cs="Arial"/>
            <w:sz w:val="20"/>
          </w:rPr>
          <w:fldChar w:fldCharType="begin"/>
        </w:r>
        <w:r w:rsidRPr="007E4EE3">
          <w:rPr>
            <w:rFonts w:ascii="Arial" w:hAnsi="Arial" w:cs="Arial"/>
            <w:sz w:val="20"/>
          </w:rPr>
          <w:instrText>PAGE   \* MERGEFORMAT</w:instrText>
        </w:r>
        <w:r w:rsidRPr="007E4EE3">
          <w:rPr>
            <w:rFonts w:ascii="Arial" w:hAnsi="Arial" w:cs="Arial"/>
            <w:sz w:val="20"/>
          </w:rPr>
          <w:fldChar w:fldCharType="separate"/>
        </w:r>
        <w:r>
          <w:rPr>
            <w:rFonts w:ascii="Arial" w:hAnsi="Arial" w:cs="Arial"/>
            <w:noProof/>
            <w:sz w:val="20"/>
          </w:rPr>
          <w:t>11</w:t>
        </w:r>
        <w:r w:rsidRPr="007E4EE3">
          <w:rPr>
            <w:rFonts w:ascii="Arial" w:hAnsi="Arial" w:cs="Arial"/>
            <w:sz w:val="20"/>
          </w:rPr>
          <w:fldChar w:fldCharType="end"/>
        </w:r>
      </w:p>
    </w:sdtContent>
  </w:sdt>
  <w:p w14:paraId="675E05EE" w14:textId="77777777" w:rsidR="009E39C3" w:rsidRDefault="009E39C3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UFeBhbICapwlJ" int2:id="vhpAkwV6">
      <int2:state int2:value="Rejected" int2:type="AugLoop_Text_Critique"/>
    </int2:textHash>
    <int2:textHash int2:hashCode="c9sEqEAIYOREjT" int2:id="AmVcCEBm">
      <int2:state int2:value="Rejected" int2:type="AugLoop_Text_Critique"/>
    </int2:textHash>
    <int2:textHash int2:hashCode="Tng842XO2206uy" int2:id="KHPKVyzO">
      <int2:state int2:value="Rejected" int2:type="AugLoop_Text_Critique"/>
    </int2:textHash>
    <int2:textHash int2:hashCode="ESopSV1MFobzpw" int2:id="wjBzJoLr">
      <int2:state int2:value="Rejected" int2:type="AugLoop_Text_Critique"/>
    </int2:textHash>
    <int2:textHash int2:hashCode="TpcUWsv21EjZng" int2:id="t3vl36s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E93C"/>
    <w:multiLevelType w:val="hybridMultilevel"/>
    <w:tmpl w:val="C62E587E"/>
    <w:lvl w:ilvl="0" w:tplc="611CF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BA0E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B04D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5AA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690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428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94E2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928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AA61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247142"/>
    <w:multiLevelType w:val="hybridMultilevel"/>
    <w:tmpl w:val="5CFE0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0408"/>
    <w:multiLevelType w:val="hybridMultilevel"/>
    <w:tmpl w:val="FD508A12"/>
    <w:lvl w:ilvl="0" w:tplc="0416000F">
      <w:start w:val="1"/>
      <w:numFmt w:val="decimal"/>
      <w:lvlText w:val="%1."/>
      <w:lvlJc w:val="left"/>
      <w:pPr>
        <w:ind w:left="-105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336" w:hanging="360"/>
      </w:pPr>
    </w:lvl>
    <w:lvl w:ilvl="2" w:tplc="0416001B" w:tentative="1">
      <w:start w:val="1"/>
      <w:numFmt w:val="lowerRoman"/>
      <w:lvlText w:val="%3."/>
      <w:lvlJc w:val="right"/>
      <w:pPr>
        <w:ind w:left="384" w:hanging="180"/>
      </w:pPr>
    </w:lvl>
    <w:lvl w:ilvl="3" w:tplc="0416000F" w:tentative="1">
      <w:start w:val="1"/>
      <w:numFmt w:val="decimal"/>
      <w:lvlText w:val="%4."/>
      <w:lvlJc w:val="left"/>
      <w:pPr>
        <w:ind w:left="1104" w:hanging="360"/>
      </w:pPr>
    </w:lvl>
    <w:lvl w:ilvl="4" w:tplc="04160019" w:tentative="1">
      <w:start w:val="1"/>
      <w:numFmt w:val="lowerLetter"/>
      <w:lvlText w:val="%5."/>
      <w:lvlJc w:val="left"/>
      <w:pPr>
        <w:ind w:left="1824" w:hanging="360"/>
      </w:pPr>
    </w:lvl>
    <w:lvl w:ilvl="5" w:tplc="0416001B" w:tentative="1">
      <w:start w:val="1"/>
      <w:numFmt w:val="lowerRoman"/>
      <w:lvlText w:val="%6."/>
      <w:lvlJc w:val="right"/>
      <w:pPr>
        <w:ind w:left="2544" w:hanging="180"/>
      </w:pPr>
    </w:lvl>
    <w:lvl w:ilvl="6" w:tplc="0416000F" w:tentative="1">
      <w:start w:val="1"/>
      <w:numFmt w:val="decimal"/>
      <w:lvlText w:val="%7."/>
      <w:lvlJc w:val="left"/>
      <w:pPr>
        <w:ind w:left="3264" w:hanging="360"/>
      </w:pPr>
    </w:lvl>
    <w:lvl w:ilvl="7" w:tplc="04160019" w:tentative="1">
      <w:start w:val="1"/>
      <w:numFmt w:val="lowerLetter"/>
      <w:lvlText w:val="%8."/>
      <w:lvlJc w:val="left"/>
      <w:pPr>
        <w:ind w:left="3984" w:hanging="360"/>
      </w:pPr>
    </w:lvl>
    <w:lvl w:ilvl="8" w:tplc="0416001B" w:tentative="1">
      <w:start w:val="1"/>
      <w:numFmt w:val="lowerRoman"/>
      <w:lvlText w:val="%9."/>
      <w:lvlJc w:val="right"/>
      <w:pPr>
        <w:ind w:left="4704" w:hanging="180"/>
      </w:pPr>
    </w:lvl>
  </w:abstractNum>
  <w:abstractNum w:abstractNumId="3" w15:restartNumberingAfterBreak="0">
    <w:nsid w:val="1CE663B2"/>
    <w:multiLevelType w:val="hybridMultilevel"/>
    <w:tmpl w:val="E41471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31FB9"/>
    <w:multiLevelType w:val="multilevel"/>
    <w:tmpl w:val="A8C055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E8307FB"/>
    <w:multiLevelType w:val="hybridMultilevel"/>
    <w:tmpl w:val="96BE70F6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3108356"/>
    <w:multiLevelType w:val="hybridMultilevel"/>
    <w:tmpl w:val="BA82B2CC"/>
    <w:lvl w:ilvl="0" w:tplc="C79427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7EF1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F68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AE2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A43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FC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C2B4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DAED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709D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B31CA3"/>
    <w:multiLevelType w:val="multilevel"/>
    <w:tmpl w:val="C3565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43CAD"/>
    <w:multiLevelType w:val="hybridMultilevel"/>
    <w:tmpl w:val="FF1220E4"/>
    <w:lvl w:ilvl="0" w:tplc="04160001">
      <w:start w:val="1"/>
      <w:numFmt w:val="bullet"/>
      <w:lvlText w:val=""/>
      <w:lvlJc w:val="left"/>
      <w:pPr>
        <w:ind w:left="84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9" w15:restartNumberingAfterBreak="0">
    <w:nsid w:val="4A4C1AB9"/>
    <w:multiLevelType w:val="multilevel"/>
    <w:tmpl w:val="D854B3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284AE0"/>
    <w:multiLevelType w:val="hybridMultilevel"/>
    <w:tmpl w:val="82824A44"/>
    <w:lvl w:ilvl="0" w:tplc="92CC2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36C8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F699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E28B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F012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DC1B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234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1E8F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5443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F5888"/>
    <w:multiLevelType w:val="hybridMultilevel"/>
    <w:tmpl w:val="32C05B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9092901">
    <w:abstractNumId w:val="0"/>
  </w:num>
  <w:num w:numId="2" w16cid:durableId="1341926709">
    <w:abstractNumId w:val="6"/>
  </w:num>
  <w:num w:numId="3" w16cid:durableId="481197632">
    <w:abstractNumId w:val="10"/>
  </w:num>
  <w:num w:numId="4" w16cid:durableId="353457147">
    <w:abstractNumId w:val="2"/>
  </w:num>
  <w:num w:numId="5" w16cid:durableId="496648764">
    <w:abstractNumId w:val="9"/>
  </w:num>
  <w:num w:numId="6" w16cid:durableId="351611750">
    <w:abstractNumId w:val="4"/>
  </w:num>
  <w:num w:numId="7" w16cid:durableId="1982491591">
    <w:abstractNumId w:val="5"/>
  </w:num>
  <w:num w:numId="8" w16cid:durableId="2109080597">
    <w:abstractNumId w:val="3"/>
  </w:num>
  <w:num w:numId="9" w16cid:durableId="1758748980">
    <w:abstractNumId w:val="11"/>
  </w:num>
  <w:num w:numId="10" w16cid:durableId="581181272">
    <w:abstractNumId w:val="1"/>
  </w:num>
  <w:num w:numId="11" w16cid:durableId="1370835815">
    <w:abstractNumId w:val="8"/>
  </w:num>
  <w:num w:numId="12" w16cid:durableId="1207181546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ouglas de Cassio Quinzani Gaspar">
    <w15:presenceInfo w15:providerId="AD" w15:userId="S-1-5-21-170325058-489450093-709217042-1117"/>
  </w15:person>
  <w15:person w15:author="SENAI Zerbini">
    <w15:presenceInfo w15:providerId="AD" w15:userId="S-1-5-21-170325058-489450093-709217042-110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EB"/>
    <w:rsid w:val="00006F60"/>
    <w:rsid w:val="00015195"/>
    <w:rsid w:val="0003257B"/>
    <w:rsid w:val="0004707A"/>
    <w:rsid w:val="00060EA8"/>
    <w:rsid w:val="00064CD3"/>
    <w:rsid w:val="0009096C"/>
    <w:rsid w:val="000A0C58"/>
    <w:rsid w:val="000A66BC"/>
    <w:rsid w:val="000E407B"/>
    <w:rsid w:val="00101F3D"/>
    <w:rsid w:val="001435DB"/>
    <w:rsid w:val="001558C4"/>
    <w:rsid w:val="001706AC"/>
    <w:rsid w:val="001C3063"/>
    <w:rsid w:val="001D2502"/>
    <w:rsid w:val="001F0BD7"/>
    <w:rsid w:val="001F154E"/>
    <w:rsid w:val="001F4D4C"/>
    <w:rsid w:val="002B4A5E"/>
    <w:rsid w:val="002C01F8"/>
    <w:rsid w:val="002C44C9"/>
    <w:rsid w:val="003119B6"/>
    <w:rsid w:val="003145BD"/>
    <w:rsid w:val="00351A7A"/>
    <w:rsid w:val="0037658F"/>
    <w:rsid w:val="003C09AD"/>
    <w:rsid w:val="003D6D77"/>
    <w:rsid w:val="003F2DE6"/>
    <w:rsid w:val="003F4A89"/>
    <w:rsid w:val="004011B4"/>
    <w:rsid w:val="004027BD"/>
    <w:rsid w:val="00406C62"/>
    <w:rsid w:val="00424F29"/>
    <w:rsid w:val="00430467"/>
    <w:rsid w:val="004367F9"/>
    <w:rsid w:val="00442B76"/>
    <w:rsid w:val="0045389E"/>
    <w:rsid w:val="0047248F"/>
    <w:rsid w:val="00475E2F"/>
    <w:rsid w:val="004850A8"/>
    <w:rsid w:val="004B400C"/>
    <w:rsid w:val="004F5A2C"/>
    <w:rsid w:val="00507C41"/>
    <w:rsid w:val="00542C44"/>
    <w:rsid w:val="00566A53"/>
    <w:rsid w:val="005A04E2"/>
    <w:rsid w:val="005A1083"/>
    <w:rsid w:val="005C068F"/>
    <w:rsid w:val="005C2145"/>
    <w:rsid w:val="005E0BEC"/>
    <w:rsid w:val="0063509C"/>
    <w:rsid w:val="006379C5"/>
    <w:rsid w:val="0064000A"/>
    <w:rsid w:val="00640AA6"/>
    <w:rsid w:val="00667B34"/>
    <w:rsid w:val="00687A94"/>
    <w:rsid w:val="00690F86"/>
    <w:rsid w:val="006A6725"/>
    <w:rsid w:val="006B7325"/>
    <w:rsid w:val="006C0505"/>
    <w:rsid w:val="006D07A4"/>
    <w:rsid w:val="006F60BC"/>
    <w:rsid w:val="006F7164"/>
    <w:rsid w:val="00703271"/>
    <w:rsid w:val="00754845"/>
    <w:rsid w:val="00764D46"/>
    <w:rsid w:val="00785951"/>
    <w:rsid w:val="00796134"/>
    <w:rsid w:val="007B2BDF"/>
    <w:rsid w:val="007C6981"/>
    <w:rsid w:val="007E25F5"/>
    <w:rsid w:val="007E4EE3"/>
    <w:rsid w:val="007F44FC"/>
    <w:rsid w:val="00825740"/>
    <w:rsid w:val="00840E8F"/>
    <w:rsid w:val="00875464"/>
    <w:rsid w:val="008A00CB"/>
    <w:rsid w:val="008D759F"/>
    <w:rsid w:val="008E60DB"/>
    <w:rsid w:val="0090096B"/>
    <w:rsid w:val="0090159B"/>
    <w:rsid w:val="00926695"/>
    <w:rsid w:val="00952BAA"/>
    <w:rsid w:val="00955567"/>
    <w:rsid w:val="00973E24"/>
    <w:rsid w:val="00986F8E"/>
    <w:rsid w:val="009C2A5F"/>
    <w:rsid w:val="009E39C3"/>
    <w:rsid w:val="009F6148"/>
    <w:rsid w:val="009F7F3E"/>
    <w:rsid w:val="00A111B0"/>
    <w:rsid w:val="00A20520"/>
    <w:rsid w:val="00A34C98"/>
    <w:rsid w:val="00A5418F"/>
    <w:rsid w:val="00A607DE"/>
    <w:rsid w:val="00A75DEE"/>
    <w:rsid w:val="00A84CE3"/>
    <w:rsid w:val="00AB0D1F"/>
    <w:rsid w:val="00AB2D11"/>
    <w:rsid w:val="00AB6D33"/>
    <w:rsid w:val="00B112B0"/>
    <w:rsid w:val="00B33AF6"/>
    <w:rsid w:val="00B63473"/>
    <w:rsid w:val="00B76707"/>
    <w:rsid w:val="00BB2BE9"/>
    <w:rsid w:val="00BF5F88"/>
    <w:rsid w:val="00C03AF5"/>
    <w:rsid w:val="00C24B42"/>
    <w:rsid w:val="00C72FD0"/>
    <w:rsid w:val="00C86200"/>
    <w:rsid w:val="00D0163D"/>
    <w:rsid w:val="00D06667"/>
    <w:rsid w:val="00D12813"/>
    <w:rsid w:val="00D1482E"/>
    <w:rsid w:val="00D20E8D"/>
    <w:rsid w:val="00D53479"/>
    <w:rsid w:val="00D7773A"/>
    <w:rsid w:val="00D91B3F"/>
    <w:rsid w:val="00DE0EA8"/>
    <w:rsid w:val="00DF73EB"/>
    <w:rsid w:val="00E02267"/>
    <w:rsid w:val="00E308D2"/>
    <w:rsid w:val="00E4693F"/>
    <w:rsid w:val="00E54726"/>
    <w:rsid w:val="00E76613"/>
    <w:rsid w:val="00EA2D68"/>
    <w:rsid w:val="00EA7825"/>
    <w:rsid w:val="00F02933"/>
    <w:rsid w:val="00F14993"/>
    <w:rsid w:val="00F47BB4"/>
    <w:rsid w:val="00F73A7C"/>
    <w:rsid w:val="00FA43AE"/>
    <w:rsid w:val="00FA453F"/>
    <w:rsid w:val="00FA7128"/>
    <w:rsid w:val="00FB700B"/>
    <w:rsid w:val="00FC226F"/>
    <w:rsid w:val="00FC7A64"/>
    <w:rsid w:val="00FD6FC5"/>
    <w:rsid w:val="00FF3242"/>
    <w:rsid w:val="00FF3261"/>
    <w:rsid w:val="0148D632"/>
    <w:rsid w:val="021D6E09"/>
    <w:rsid w:val="0236CFA8"/>
    <w:rsid w:val="0472A432"/>
    <w:rsid w:val="0684147C"/>
    <w:rsid w:val="06D121F3"/>
    <w:rsid w:val="086EEFF4"/>
    <w:rsid w:val="089932C2"/>
    <w:rsid w:val="09040455"/>
    <w:rsid w:val="091B5D12"/>
    <w:rsid w:val="096D16F3"/>
    <w:rsid w:val="0985696B"/>
    <w:rsid w:val="09B59DC4"/>
    <w:rsid w:val="0BB2077C"/>
    <w:rsid w:val="0BE9D5DC"/>
    <w:rsid w:val="0CF975CA"/>
    <w:rsid w:val="0EFC2A4C"/>
    <w:rsid w:val="0F345CE9"/>
    <w:rsid w:val="10764484"/>
    <w:rsid w:val="10AE15D6"/>
    <w:rsid w:val="111695B9"/>
    <w:rsid w:val="11569309"/>
    <w:rsid w:val="1219D657"/>
    <w:rsid w:val="129DD612"/>
    <w:rsid w:val="1435AA74"/>
    <w:rsid w:val="14F12F65"/>
    <w:rsid w:val="153CDFC4"/>
    <w:rsid w:val="15FF079A"/>
    <w:rsid w:val="170F17AD"/>
    <w:rsid w:val="1748E73B"/>
    <w:rsid w:val="176E55A9"/>
    <w:rsid w:val="18192B36"/>
    <w:rsid w:val="189F53A8"/>
    <w:rsid w:val="18F599E3"/>
    <w:rsid w:val="1AAE51B5"/>
    <w:rsid w:val="1BE57B69"/>
    <w:rsid w:val="1DA22D8A"/>
    <w:rsid w:val="1DC7A007"/>
    <w:rsid w:val="1DCB522B"/>
    <w:rsid w:val="1E3C3D77"/>
    <w:rsid w:val="1EC226F8"/>
    <w:rsid w:val="1EE87D17"/>
    <w:rsid w:val="1F4A58A8"/>
    <w:rsid w:val="209AC12F"/>
    <w:rsid w:val="210F3B43"/>
    <w:rsid w:val="213D24C7"/>
    <w:rsid w:val="21B2BDC8"/>
    <w:rsid w:val="22667B65"/>
    <w:rsid w:val="230810A8"/>
    <w:rsid w:val="246CBAAE"/>
    <w:rsid w:val="24781CC8"/>
    <w:rsid w:val="249666BC"/>
    <w:rsid w:val="24EE7562"/>
    <w:rsid w:val="25652CAB"/>
    <w:rsid w:val="26628457"/>
    <w:rsid w:val="2749B68F"/>
    <w:rsid w:val="28585BDF"/>
    <w:rsid w:val="290398FC"/>
    <w:rsid w:val="2987E082"/>
    <w:rsid w:val="2A1C755A"/>
    <w:rsid w:val="2A5BFE81"/>
    <w:rsid w:val="2B35B0C6"/>
    <w:rsid w:val="2B88379F"/>
    <w:rsid w:val="2C586E1E"/>
    <w:rsid w:val="2C65393E"/>
    <w:rsid w:val="2CE07660"/>
    <w:rsid w:val="2CEBF36C"/>
    <w:rsid w:val="2D27F92F"/>
    <w:rsid w:val="2D2F5C29"/>
    <w:rsid w:val="2D780412"/>
    <w:rsid w:val="2D8AB540"/>
    <w:rsid w:val="2D8DCE29"/>
    <w:rsid w:val="2DFD6A99"/>
    <w:rsid w:val="2EACED60"/>
    <w:rsid w:val="2FD7888F"/>
    <w:rsid w:val="3085B60F"/>
    <w:rsid w:val="31989464"/>
    <w:rsid w:val="323949F3"/>
    <w:rsid w:val="339C6F1E"/>
    <w:rsid w:val="34094ABD"/>
    <w:rsid w:val="347507C8"/>
    <w:rsid w:val="35340936"/>
    <w:rsid w:val="35A1BB3D"/>
    <w:rsid w:val="36687542"/>
    <w:rsid w:val="36C29338"/>
    <w:rsid w:val="36CBB0E8"/>
    <w:rsid w:val="3752266C"/>
    <w:rsid w:val="381B6ED6"/>
    <w:rsid w:val="3962E307"/>
    <w:rsid w:val="3A3A9D4F"/>
    <w:rsid w:val="3A83E1B9"/>
    <w:rsid w:val="3C114D57"/>
    <w:rsid w:val="3CFA1CF3"/>
    <w:rsid w:val="3D6F21A2"/>
    <w:rsid w:val="3E489867"/>
    <w:rsid w:val="3E4A91BF"/>
    <w:rsid w:val="3ED16C9A"/>
    <w:rsid w:val="3F7FC5EE"/>
    <w:rsid w:val="3FA4A326"/>
    <w:rsid w:val="40A8784B"/>
    <w:rsid w:val="415E0787"/>
    <w:rsid w:val="41745562"/>
    <w:rsid w:val="429E0609"/>
    <w:rsid w:val="42E61916"/>
    <w:rsid w:val="435E9461"/>
    <w:rsid w:val="43B4958F"/>
    <w:rsid w:val="449F2E9A"/>
    <w:rsid w:val="44ABA383"/>
    <w:rsid w:val="454C64B4"/>
    <w:rsid w:val="460CD2CC"/>
    <w:rsid w:val="468D4450"/>
    <w:rsid w:val="470C4F0C"/>
    <w:rsid w:val="472E6954"/>
    <w:rsid w:val="4780E112"/>
    <w:rsid w:val="484D22F4"/>
    <w:rsid w:val="48CB318C"/>
    <w:rsid w:val="4D357027"/>
    <w:rsid w:val="4DFD3054"/>
    <w:rsid w:val="4E6CBB75"/>
    <w:rsid w:val="5004B3EC"/>
    <w:rsid w:val="51124CB4"/>
    <w:rsid w:val="5154CA8C"/>
    <w:rsid w:val="51E42578"/>
    <w:rsid w:val="521AC1AC"/>
    <w:rsid w:val="55A55A92"/>
    <w:rsid w:val="5671C7E8"/>
    <w:rsid w:val="58C05E29"/>
    <w:rsid w:val="59B07FD3"/>
    <w:rsid w:val="5AA8569A"/>
    <w:rsid w:val="5B8D78A4"/>
    <w:rsid w:val="5BA7691A"/>
    <w:rsid w:val="5BE8D3E3"/>
    <w:rsid w:val="5C0837DA"/>
    <w:rsid w:val="5C856160"/>
    <w:rsid w:val="5C898318"/>
    <w:rsid w:val="5DED71DD"/>
    <w:rsid w:val="5DF9138E"/>
    <w:rsid w:val="5E963B70"/>
    <w:rsid w:val="601D8989"/>
    <w:rsid w:val="6211E09C"/>
    <w:rsid w:val="625583C1"/>
    <w:rsid w:val="64465D74"/>
    <w:rsid w:val="649FE0DA"/>
    <w:rsid w:val="65A983A8"/>
    <w:rsid w:val="65B24F96"/>
    <w:rsid w:val="65BF0138"/>
    <w:rsid w:val="666A1CC8"/>
    <w:rsid w:val="66B63FA8"/>
    <w:rsid w:val="66E657B8"/>
    <w:rsid w:val="671B9A63"/>
    <w:rsid w:val="671E12EC"/>
    <w:rsid w:val="67539094"/>
    <w:rsid w:val="680F0484"/>
    <w:rsid w:val="6A4F6FE2"/>
    <w:rsid w:val="6B403152"/>
    <w:rsid w:val="6B44E898"/>
    <w:rsid w:val="6B5282C9"/>
    <w:rsid w:val="6BCD8ECF"/>
    <w:rsid w:val="6C099065"/>
    <w:rsid w:val="6C888971"/>
    <w:rsid w:val="6D4DA61C"/>
    <w:rsid w:val="6D7092F1"/>
    <w:rsid w:val="6DCFF643"/>
    <w:rsid w:val="6E05F650"/>
    <w:rsid w:val="6E168AB5"/>
    <w:rsid w:val="6EC3F6B7"/>
    <w:rsid w:val="6EEC60F7"/>
    <w:rsid w:val="6F0F7ADE"/>
    <w:rsid w:val="71AC9C6B"/>
    <w:rsid w:val="71EDCBB2"/>
    <w:rsid w:val="72206A21"/>
    <w:rsid w:val="72FB3FA7"/>
    <w:rsid w:val="73110998"/>
    <w:rsid w:val="732B6DB4"/>
    <w:rsid w:val="73BEB9EE"/>
    <w:rsid w:val="740709D0"/>
    <w:rsid w:val="742D0586"/>
    <w:rsid w:val="748F04AB"/>
    <w:rsid w:val="75468E95"/>
    <w:rsid w:val="7596C16A"/>
    <w:rsid w:val="75C461A7"/>
    <w:rsid w:val="76218DA3"/>
    <w:rsid w:val="7787AAF2"/>
    <w:rsid w:val="77DC2667"/>
    <w:rsid w:val="78219B04"/>
    <w:rsid w:val="783F58D0"/>
    <w:rsid w:val="79A5F18D"/>
    <w:rsid w:val="7A3BD683"/>
    <w:rsid w:val="7A59CAE3"/>
    <w:rsid w:val="7EBD0E00"/>
    <w:rsid w:val="7EBEC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AB7143"/>
  <w15:docId w15:val="{52787BDF-76EE-4059-925F-A90BCAFE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C3"/>
  </w:style>
  <w:style w:type="paragraph" w:styleId="Ttulo1">
    <w:name w:val="heading 1"/>
    <w:basedOn w:val="Normal"/>
    <w:next w:val="Normal"/>
    <w:link w:val="Ttulo1Char"/>
    <w:uiPriority w:val="9"/>
    <w:qFormat/>
    <w:rsid w:val="00064C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00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D6FC5"/>
  </w:style>
  <w:style w:type="paragraph" w:styleId="Rodap">
    <w:name w:val="footer"/>
    <w:basedOn w:val="Normal"/>
    <w:link w:val="RodapChar"/>
    <w:uiPriority w:val="99"/>
    <w:unhideWhenUsed/>
    <w:rsid w:val="00FD6F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D6FC5"/>
  </w:style>
  <w:style w:type="paragraph" w:styleId="PargrafodaLista">
    <w:name w:val="List Paragraph"/>
    <w:basedOn w:val="Normal"/>
    <w:uiPriority w:val="34"/>
    <w:qFormat/>
    <w:rsid w:val="00064C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64C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3046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F154E"/>
    <w:pPr>
      <w:tabs>
        <w:tab w:val="left" w:pos="426"/>
        <w:tab w:val="left" w:pos="1100"/>
        <w:tab w:val="right" w:leader="dot" w:pos="8777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430467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30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30467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link w:val="Recuodecorpodetexto3Char"/>
    <w:rsid w:val="00FF3261"/>
    <w:pPr>
      <w:spacing w:after="0" w:line="48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FF3261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ndicedeilustraes">
    <w:name w:val="table of figures"/>
    <w:basedOn w:val="Normal"/>
    <w:next w:val="Normal"/>
    <w:uiPriority w:val="99"/>
    <w:unhideWhenUsed/>
    <w:rsid w:val="005A1083"/>
    <w:pPr>
      <w:spacing w:after="0"/>
      <w:ind w:left="440" w:hanging="440"/>
    </w:pPr>
    <w:rPr>
      <w:rFonts w:ascii="Arial" w:hAnsi="Arial"/>
      <w:smallCaps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00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6400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64000A"/>
  </w:style>
  <w:style w:type="character" w:styleId="Refdecomentrio">
    <w:name w:val="annotation reference"/>
    <w:basedOn w:val="Fontepargpadro"/>
    <w:uiPriority w:val="99"/>
    <w:semiHidden/>
    <w:unhideWhenUsed/>
    <w:rsid w:val="00B112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B112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B112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B112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B112B0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C24B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6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9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9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image" Target="media/image3.png"/><Relationship Id="rId26" Type="http://schemas.openxmlformats.org/officeDocument/2006/relationships/image" Target="media/image7.png"/><Relationship Id="rId39" Type="http://schemas.openxmlformats.org/officeDocument/2006/relationships/hyperlink" Target="http://www.devmedia.com.br/curso/introducao-a-uml/128" TargetMode="External"/><Relationship Id="rId21" Type="http://schemas.openxmlformats.org/officeDocument/2006/relationships/hyperlink" Target="http://www.devmedia.com.br/curso/introducao-a-uml/128" TargetMode="External"/><Relationship Id="rId34" Type="http://schemas.openxmlformats.org/officeDocument/2006/relationships/hyperlink" Target="http://www.devmedia.com.br/curso/introducao-a-uml/128" TargetMode="External"/><Relationship Id="rId42" Type="http://schemas.openxmlformats.org/officeDocument/2006/relationships/hyperlink" Target="http://www.devmedia.com.br/curso/introducao-a-uml/128" TargetMode="External"/><Relationship Id="rId47" Type="http://schemas.openxmlformats.org/officeDocument/2006/relationships/image" Target="media/image12.png"/><Relationship Id="rId50" Type="http://schemas.openxmlformats.org/officeDocument/2006/relationships/image" Target="media/image15.png"/><Relationship Id="rId55" Type="http://schemas.microsoft.com/office/2011/relationships/people" Target="peop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9" Type="http://schemas.openxmlformats.org/officeDocument/2006/relationships/hyperlink" Target="http://www.devmedia.com.br/curso/introducao-a-uml/128" TargetMode="External"/><Relationship Id="rId11" Type="http://schemas.openxmlformats.org/officeDocument/2006/relationships/comments" Target="comments.xml"/><Relationship Id="rId24" Type="http://schemas.openxmlformats.org/officeDocument/2006/relationships/footer" Target="footer2.xml"/><Relationship Id="rId32" Type="http://schemas.openxmlformats.org/officeDocument/2006/relationships/hyperlink" Target="http://www.devmedia.com.br/curso/introducao-a-uml/128" TargetMode="External"/><Relationship Id="rId37" Type="http://schemas.openxmlformats.org/officeDocument/2006/relationships/hyperlink" Target="http://www.devmedia.com.br/curso/introducao-a-uml/128" TargetMode="External"/><Relationship Id="rId40" Type="http://schemas.openxmlformats.org/officeDocument/2006/relationships/hyperlink" Target="http://www.devmedia.com.br/curso/introducao-a-uml/128" TargetMode="External"/><Relationship Id="rId45" Type="http://schemas.openxmlformats.org/officeDocument/2006/relationships/image" Target="media/image10.png"/><Relationship Id="rId53" Type="http://schemas.openxmlformats.org/officeDocument/2006/relationships/image" Target="media/image18.png"/><Relationship Id="rId5" Type="http://schemas.openxmlformats.org/officeDocument/2006/relationships/numbering" Target="numbering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2.xml"/><Relationship Id="rId27" Type="http://schemas.openxmlformats.org/officeDocument/2006/relationships/hyperlink" Target="http://www.devmedia.com.br/curso/introducao-a-uml/128" TargetMode="External"/><Relationship Id="rId30" Type="http://schemas.openxmlformats.org/officeDocument/2006/relationships/hyperlink" Target="http://www.devmedia.com.br/curso/introducao-a-uml/128" TargetMode="External"/><Relationship Id="rId35" Type="http://schemas.openxmlformats.org/officeDocument/2006/relationships/hyperlink" Target="http://www.devmedia.com.br/curso/introducao-a-uml/128" TargetMode="External"/><Relationship Id="rId43" Type="http://schemas.openxmlformats.org/officeDocument/2006/relationships/image" Target="media/image8.png"/><Relationship Id="rId48" Type="http://schemas.openxmlformats.org/officeDocument/2006/relationships/image" Target="media/image13.png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image" Target="media/image16.png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image" Target="media/image2.png"/><Relationship Id="rId25" Type="http://schemas.openxmlformats.org/officeDocument/2006/relationships/image" Target="media/image6.png"/><Relationship Id="rId33" Type="http://schemas.openxmlformats.org/officeDocument/2006/relationships/hyperlink" Target="http://www.devmedia.com.br/curso/introducao-a-uml/128" TargetMode="External"/><Relationship Id="rId38" Type="http://schemas.openxmlformats.org/officeDocument/2006/relationships/hyperlink" Target="http://www.devmedia.com.br/curso/introducao-a-uml/128" TargetMode="External"/><Relationship Id="rId46" Type="http://schemas.openxmlformats.org/officeDocument/2006/relationships/image" Target="media/image11.png"/><Relationship Id="rId20" Type="http://schemas.openxmlformats.org/officeDocument/2006/relationships/image" Target="media/image5.png"/><Relationship Id="rId41" Type="http://schemas.openxmlformats.org/officeDocument/2006/relationships/hyperlink" Target="http://www.devmedia.com.br/curso/introducao-a-uml/128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footer" Target="footer1.xml"/><Relationship Id="rId23" Type="http://schemas.openxmlformats.org/officeDocument/2006/relationships/header" Target="header3.xml"/><Relationship Id="rId28" Type="http://schemas.openxmlformats.org/officeDocument/2006/relationships/hyperlink" Target="http://www.devmedia.com.br/curso/introducao-a-uml/128" TargetMode="External"/><Relationship Id="rId36" Type="http://schemas.openxmlformats.org/officeDocument/2006/relationships/hyperlink" Target="http://www.devmedia.com.br/curso/introducao-a-uml/128" TargetMode="External"/><Relationship Id="rId49" Type="http://schemas.openxmlformats.org/officeDocument/2006/relationships/image" Target="media/image14.png"/><Relationship Id="rId57" Type="http://schemas.microsoft.com/office/2020/10/relationships/intelligence" Target="intelligence2.xml"/><Relationship Id="rId10" Type="http://schemas.openxmlformats.org/officeDocument/2006/relationships/endnotes" Target="endnotes.xml"/><Relationship Id="rId31" Type="http://schemas.openxmlformats.org/officeDocument/2006/relationships/hyperlink" Target="http://www.devmedia.com.br/curso/introducao-a-uml/128" TargetMode="External"/><Relationship Id="rId44" Type="http://schemas.openxmlformats.org/officeDocument/2006/relationships/image" Target="media/image9.png"/><Relationship Id="rId5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C312AD75233AB449ABEEC11B840B94E" ma:contentTypeVersion="10" ma:contentTypeDescription="Crie um novo documento." ma:contentTypeScope="" ma:versionID="a6628d44bf4a00bbba3035ee621cf6a2">
  <xsd:schema xmlns:xsd="http://www.w3.org/2001/XMLSchema" xmlns:xs="http://www.w3.org/2001/XMLSchema" xmlns:p="http://schemas.microsoft.com/office/2006/metadata/properties" xmlns:ns2="1dd7ee7a-4db1-4499-bda7-e13364109c40" xmlns:ns3="5ceecfc0-4091-448e-8c66-0d5fc9a0cab0" targetNamespace="http://schemas.microsoft.com/office/2006/metadata/properties" ma:root="true" ma:fieldsID="371f4c7ab9f18a5ddd0ab32e11f2d43c" ns2:_="" ns3:_="">
    <xsd:import namespace="1dd7ee7a-4db1-4499-bda7-e13364109c40"/>
    <xsd:import namespace="5ceecfc0-4091-448e-8c66-0d5fc9a0ca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d7ee7a-4db1-4499-bda7-e13364109c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eecfc0-4091-448e-8c66-0d5fc9a0cab0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0b490ce4-cf3f-4a32-9121-0dcc4617a228}" ma:internalName="TaxCatchAll" ma:showField="CatchAllData" ma:web="5ceecfc0-4091-448e-8c66-0d5fc9a0ca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ceecfc0-4091-448e-8c66-0d5fc9a0cab0" xsi:nil="true"/>
    <lcf76f155ced4ddcb4097134ff3c332f xmlns="1dd7ee7a-4db1-4499-bda7-e13364109c4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24F5351-4240-4625-ADCC-5DECCF7A4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88BD01-447B-4D65-AFE6-8C07694479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2A45965-ADFF-4EA3-B5A2-C53E30C2C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d7ee7a-4db1-4499-bda7-e13364109c40"/>
    <ds:schemaRef ds:uri="5ceecfc0-4091-448e-8c66-0d5fc9a0ca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26C3A5C-E3E8-44FC-8950-22946E19E0BC}">
  <ds:schemaRefs>
    <ds:schemaRef ds:uri="http://schemas.microsoft.com/office/2006/metadata/properties"/>
    <ds:schemaRef ds:uri="http://schemas.microsoft.com/office/infopath/2007/PartnerControls"/>
    <ds:schemaRef ds:uri="5ceecfc0-4091-448e-8c66-0d5fc9a0cab0"/>
    <ds:schemaRef ds:uri="1dd7ee7a-4db1-4499-bda7-e13364109c4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40</Pages>
  <Words>4073</Words>
  <Characters>23222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SENAI</Company>
  <LinksUpToDate>false</LinksUpToDate>
  <CharactersWithSpaces>27241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2025-04-07T19:59:00Z</dcterms:created>
  <dcterms:modified xsi:type="dcterms:W3CDTF">2025-04-24T16:42:00Z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0x010100EC312AD75233AB449ABEEC11B840B94E</vt:lpwstr>
  </property>
  <property fmtid="{D5CDD505-2E9C-101B-9397-08002B2CF9AE}" pid="3" name="MediaServiceImageTags">
    <vt:lpwstr/>
  </property>
</Properties>
</file>