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63901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34B5A899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FB700B">
        <w:rPr>
          <w:rFonts w:ascii="Arial" w:hAnsi="Arial" w:cs="Arial"/>
          <w:sz w:val="28"/>
          <w:szCs w:val="24"/>
        </w:rPr>
        <w:t>25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599613B1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</w:t>
      </w:r>
      <w:r w:rsidR="00FB700B">
        <w:rPr>
          <w:rFonts w:ascii="Arial" w:hAnsi="Arial" w:cs="Arial"/>
          <w:color w:val="000000"/>
          <w:sz w:val="20"/>
          <w:szCs w:val="20"/>
        </w:rPr>
        <w:t>Desenvolvimento de Sistemas.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797A856" w14:textId="3B54A9C6" w:rsidR="00FB700B" w:rsidRDefault="00703271" w:rsidP="00FB700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FB700B">
        <w:rPr>
          <w:rFonts w:ascii="Arial" w:hAnsi="Arial" w:cs="Arial"/>
          <w:color w:val="000000"/>
          <w:sz w:val="20"/>
          <w:szCs w:val="20"/>
        </w:rPr>
        <w:t xml:space="preserve">Douglas de Cassio </w:t>
      </w:r>
      <w:proofErr w:type="spellStart"/>
      <w:r w:rsidR="00FB700B">
        <w:rPr>
          <w:rFonts w:ascii="Arial" w:hAnsi="Arial" w:cs="Arial"/>
          <w:color w:val="000000"/>
          <w:sz w:val="20"/>
          <w:szCs w:val="20"/>
        </w:rPr>
        <w:t>Quinzani</w:t>
      </w:r>
      <w:proofErr w:type="spellEnd"/>
      <w:r w:rsidR="00FB700B">
        <w:rPr>
          <w:rFonts w:ascii="Arial" w:hAnsi="Arial" w:cs="Arial"/>
          <w:color w:val="000000"/>
          <w:sz w:val="20"/>
          <w:szCs w:val="20"/>
        </w:rPr>
        <w:t xml:space="preserve"> Gaspar, Renato de Mattos Onofre.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4869D2B9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 w:rsidR="00FB700B">
        <w:rPr>
          <w:rFonts w:ascii="Arial" w:hAnsi="Arial" w:cs="Arial"/>
          <w:sz w:val="28"/>
          <w:szCs w:val="28"/>
        </w:rPr>
        <w:t>25</w:t>
      </w:r>
    </w:p>
    <w:p w14:paraId="06F70B72" w14:textId="6E7A0202" w:rsidR="00B112B0" w:rsidRDefault="00B112B0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7F5C532" w14:textId="77777777" w:rsidR="00B112B0" w:rsidRDefault="00B112B0" w:rsidP="00FB700B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12F6EF5C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264949D5" w14:textId="77777777" w:rsidR="00FB700B" w:rsidRDefault="00FB700B" w:rsidP="00FB700B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4A226B3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5997CC1D" w14:textId="482FEE95" w:rsidR="00FF3261" w:rsidRP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110FFD37" w14:textId="71E0A9A9" w:rsidR="00FF3261" w:rsidRPr="00FB700B" w:rsidRDefault="00FF3261" w:rsidP="00FB700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8"/>
          <w:szCs w:val="24"/>
        </w:rPr>
        <w:t>Subtítulo do Projeto (se houver)</w:t>
      </w:r>
      <w:commentRangeEnd w:id="0"/>
      <w:r w:rsidR="00B112B0">
        <w:rPr>
          <w:rStyle w:val="Refdecomentrio"/>
        </w:rPr>
        <w:commentReference w:id="0"/>
      </w:r>
    </w:p>
    <w:p w14:paraId="38558271" w14:textId="5067FC6B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>o curso Técnico d</w:t>
      </w:r>
      <w:r w:rsidR="00507C41">
        <w:rPr>
          <w:rFonts w:ascii="Arial" w:hAnsi="Arial" w:cs="Arial"/>
        </w:rPr>
        <w:t>e Desenvolvimento de Sistemas</w:t>
      </w:r>
      <w:r w:rsidR="00507C41">
        <w:rPr>
          <w:rStyle w:val="Refdecomentrio"/>
        </w:rPr>
        <w:t xml:space="preserve"> </w:t>
      </w:r>
      <w:r w:rsidR="00507C41" w:rsidRPr="00507C41">
        <w:rPr>
          <w:rStyle w:val="Refdecomentrio"/>
          <w:sz w:val="24"/>
          <w:szCs w:val="24"/>
        </w:rPr>
        <w:t>d</w:t>
      </w:r>
      <w:r w:rsidRPr="00B54E8C">
        <w:rPr>
          <w:rFonts w:ascii="Arial" w:hAnsi="Arial" w:cs="Arial"/>
        </w:rPr>
        <w:t>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78AD1CA1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commentRangeStart w:id="1"/>
      <w:r w:rsidRPr="00B54E8C">
        <w:rPr>
          <w:rFonts w:ascii="Arial" w:hAnsi="Arial" w:cs="Arial"/>
        </w:rPr>
        <w:t>Local e data</w:t>
      </w:r>
      <w:commentRangeEnd w:id="1"/>
      <w:r w:rsidR="00B112B0">
        <w:rPr>
          <w:rStyle w:val="Refdecomentrio"/>
        </w:rPr>
        <w:commentReference w:id="1"/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2"/>
      <w:r>
        <w:rPr>
          <w:rFonts w:ascii="Arial" w:hAnsi="Arial" w:cs="Arial"/>
          <w:b/>
          <w:sz w:val="24"/>
          <w:szCs w:val="24"/>
        </w:rPr>
        <w:lastRenderedPageBreak/>
        <w:t>DEDICATÓRIA</w:t>
      </w:r>
      <w:commentRangeEnd w:id="2"/>
      <w:r w:rsidR="00B112B0">
        <w:rPr>
          <w:rStyle w:val="Refdecomentrio"/>
        </w:rPr>
        <w:commentReference w:id="2"/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A0F4DCD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14:paraId="70DF9E56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3"/>
      <w:r>
        <w:rPr>
          <w:rFonts w:ascii="Arial" w:hAnsi="Arial" w:cs="Arial"/>
          <w:b/>
          <w:sz w:val="24"/>
          <w:szCs w:val="24"/>
        </w:rPr>
        <w:lastRenderedPageBreak/>
        <w:t>AGRADECIMENTOS</w:t>
      </w:r>
      <w:commentRangeEnd w:id="3"/>
      <w:r w:rsidR="00B112B0">
        <w:rPr>
          <w:rStyle w:val="Refdecomentrio"/>
        </w:rPr>
        <w:commentReference w:id="3"/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A0F84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14:paraId="144A5D23" w14:textId="77777777"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4"/>
      <w:r>
        <w:rPr>
          <w:rFonts w:ascii="Arial" w:hAnsi="Arial" w:cs="Arial"/>
          <w:b/>
          <w:sz w:val="24"/>
          <w:szCs w:val="24"/>
        </w:rPr>
        <w:lastRenderedPageBreak/>
        <w:t>EPÍGRAFE</w:t>
      </w:r>
      <w:commentRangeEnd w:id="4"/>
      <w:r w:rsidR="00B112B0">
        <w:rPr>
          <w:rStyle w:val="Refdecomentrio"/>
        </w:rPr>
        <w:commentReference w:id="4"/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DE54827" w14:textId="77777777"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14:paraId="5630AD6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E8BB8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14:paraId="7F4FBF04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14:paraId="53A62D55" w14:textId="77777777"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4011B4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67ADB34E" w14:textId="206A60DC" w:rsidR="783F58D0" w:rsidRPr="00825740" w:rsidRDefault="00064CD3" w:rsidP="00825740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5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1"/>
      <w:commentRangeStart w:id="7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6"/>
      <w:commentRangeEnd w:id="7"/>
      <w:r w:rsidR="00B112B0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</w:p>
    <w:p w14:paraId="2D3925D9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8"/>
    </w:p>
    <w:p w14:paraId="2858BE1F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9"/>
      <w:r>
        <w:rPr>
          <w:rFonts w:ascii="Arial" w:hAnsi="Arial" w:cs="Arial"/>
          <w:sz w:val="24"/>
          <w:szCs w:val="24"/>
        </w:rPr>
        <w:t>Aqui vai o texto de objetivos</w:t>
      </w:r>
      <w:commentRangeEnd w:id="9"/>
      <w:r w:rsidR="00B112B0">
        <w:rPr>
          <w:rStyle w:val="Refdecomentrio"/>
        </w:rPr>
        <w:commentReference w:id="9"/>
      </w: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10"/>
    </w:p>
    <w:p w14:paraId="41A9F4C5" w14:textId="77777777"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1"/>
      <w:r w:rsidRPr="007C6981">
        <w:rPr>
          <w:rFonts w:ascii="Arial" w:hAnsi="Arial" w:cs="Arial"/>
          <w:sz w:val="24"/>
          <w:szCs w:val="24"/>
        </w:rPr>
        <w:t>Aqui vai o texto de objetivos gerais</w:t>
      </w:r>
      <w:commentRangeEnd w:id="11"/>
      <w:r w:rsidR="00B112B0">
        <w:rPr>
          <w:rStyle w:val="Refdecomentrio"/>
        </w:rPr>
        <w:commentReference w:id="11"/>
      </w: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12"/>
    </w:p>
    <w:p w14:paraId="1D957756" w14:textId="77777777"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3"/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  <w:commentRangeEnd w:id="13"/>
      <w:r w:rsidR="00B112B0">
        <w:rPr>
          <w:rStyle w:val="Refdecomentrio"/>
        </w:rPr>
        <w:commentReference w:id="13"/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14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15D33691" w14:textId="0BA28D8C" w:rsidR="00AB6D33" w:rsidRDefault="00AB6D33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RF01 </w:t>
      </w:r>
      <w:r w:rsidR="00BB2BE9" w:rsidRPr="1AAE51B5">
        <w:rPr>
          <w:rFonts w:ascii="Arial" w:hAnsi="Arial" w:cs="Arial"/>
          <w:sz w:val="24"/>
          <w:szCs w:val="24"/>
        </w:rPr>
        <w:t>–</w:t>
      </w:r>
      <w:r w:rsidRPr="1AAE51B5">
        <w:rPr>
          <w:rFonts w:ascii="Arial" w:hAnsi="Arial" w:cs="Arial"/>
          <w:sz w:val="24"/>
          <w:szCs w:val="24"/>
        </w:rPr>
        <w:t xml:space="preserve"> </w:t>
      </w:r>
      <w:commentRangeStart w:id="15"/>
      <w:r w:rsidR="00BB2BE9" w:rsidRPr="1AAE51B5">
        <w:rPr>
          <w:rFonts w:ascii="Arial" w:hAnsi="Arial" w:cs="Arial"/>
          <w:sz w:val="24"/>
          <w:szCs w:val="24"/>
        </w:rPr>
        <w:t xml:space="preserve">Operações CRUD </w:t>
      </w:r>
      <w:commentRangeEnd w:id="15"/>
      <w:r w:rsidR="00B112B0">
        <w:rPr>
          <w:rStyle w:val="Refdecomentrio"/>
        </w:rPr>
        <w:commentReference w:id="15"/>
      </w:r>
      <w:r w:rsidR="00BB2BE9" w:rsidRPr="1AAE51B5">
        <w:rPr>
          <w:rFonts w:ascii="Arial" w:hAnsi="Arial" w:cs="Arial"/>
          <w:sz w:val="24"/>
          <w:szCs w:val="24"/>
        </w:rPr>
        <w:t>para as Ordens de Serviço, Grupos de Usuários, Usuários, Modelo de Ordem de Serviço, Ocorrências</w:t>
      </w:r>
      <w:r w:rsidR="0045389E" w:rsidRPr="1AAE51B5">
        <w:rPr>
          <w:rFonts w:ascii="Arial" w:hAnsi="Arial" w:cs="Arial"/>
          <w:sz w:val="24"/>
          <w:szCs w:val="24"/>
        </w:rPr>
        <w:t>, Modelo de Ocorrências</w:t>
      </w:r>
      <w:r w:rsidR="00BB2BE9" w:rsidRPr="1AAE51B5">
        <w:rPr>
          <w:rFonts w:ascii="Arial" w:hAnsi="Arial" w:cs="Arial"/>
          <w:sz w:val="24"/>
          <w:szCs w:val="24"/>
        </w:rPr>
        <w:t>;</w:t>
      </w:r>
    </w:p>
    <w:p w14:paraId="026FDD6A" w14:textId="77777777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68B054C1" w14:textId="1F5E954F" w:rsidR="00BB2BE9" w:rsidRDefault="00BB2BE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</w:t>
      </w:r>
      <w:r w:rsidR="003C09AD" w:rsidRPr="1AAE51B5">
        <w:rPr>
          <w:rFonts w:ascii="Arial" w:hAnsi="Arial" w:cs="Arial"/>
          <w:sz w:val="24"/>
          <w:szCs w:val="24"/>
        </w:rPr>
        <w:t xml:space="preserve"> </w:t>
      </w:r>
      <w:commentRangeStart w:id="18"/>
      <w:r w:rsidR="003C09AD" w:rsidRPr="1AAE51B5">
        <w:rPr>
          <w:rFonts w:ascii="Arial" w:hAnsi="Arial" w:cs="Arial"/>
          <w:sz w:val="24"/>
          <w:szCs w:val="24"/>
        </w:rPr>
        <w:t xml:space="preserve">Pesquisa personalizada de Ordens de Serviço, </w:t>
      </w:r>
      <w:r w:rsidR="36687542" w:rsidRPr="1AAE51B5">
        <w:rPr>
          <w:rFonts w:ascii="Arial" w:hAnsi="Arial" w:cs="Arial"/>
          <w:sz w:val="24"/>
          <w:szCs w:val="24"/>
        </w:rPr>
        <w:t>Grupos de Usuários, Usuários, Ocorrências</w:t>
      </w:r>
      <w:r w:rsidRPr="1AAE51B5">
        <w:rPr>
          <w:rFonts w:ascii="Arial" w:hAnsi="Arial" w:cs="Arial"/>
          <w:sz w:val="24"/>
          <w:szCs w:val="24"/>
        </w:rPr>
        <w:t>;</w:t>
      </w:r>
      <w:commentRangeEnd w:id="18"/>
      <w:r w:rsidR="008D759F">
        <w:rPr>
          <w:rStyle w:val="Refdecomentrio"/>
        </w:rPr>
        <w:commentReference w:id="18"/>
      </w:r>
    </w:p>
    <w:p w14:paraId="2830F35D" w14:textId="1DFCD551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RF04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412C0D6C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9"/>
      <w:r w:rsidRPr="1AAE51B5">
        <w:rPr>
          <w:rFonts w:ascii="Arial" w:hAnsi="Arial" w:cs="Arial"/>
          <w:sz w:val="24"/>
          <w:szCs w:val="24"/>
        </w:rPr>
        <w:t xml:space="preserve">RF05 </w:t>
      </w:r>
      <w:commentRangeEnd w:id="19"/>
      <w:r w:rsidR="00A34C98">
        <w:rPr>
          <w:rStyle w:val="Refdecomentrio"/>
        </w:rPr>
        <w:commentReference w:id="19"/>
      </w:r>
      <w:r w:rsidRPr="1AAE51B5">
        <w:rPr>
          <w:rFonts w:ascii="Arial" w:hAnsi="Arial" w:cs="Arial"/>
          <w:sz w:val="24"/>
          <w:szCs w:val="24"/>
        </w:rPr>
        <w:t>– Permitir o gerenciamento das Ordens de Serviço, Grupos de Usuários, Usuários, Modelo de Ordem de Serviço, Ocorrências, Modelo de Ocorrências de acordo com as permissões do usuário cadastrado</w:t>
      </w:r>
      <w:r w:rsidR="2EACED60" w:rsidRPr="1AAE51B5">
        <w:rPr>
          <w:rFonts w:ascii="Arial" w:hAnsi="Arial" w:cs="Arial"/>
          <w:sz w:val="24"/>
          <w:szCs w:val="24"/>
        </w:rPr>
        <w:t>;</w:t>
      </w:r>
    </w:p>
    <w:p w14:paraId="2C6D8122" w14:textId="3EF63B1D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RF06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10BA0BDC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RF07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1B3929DA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Oferecer relatórios personalizáveis para análise de tendências de falhas, custos de manutenção e eficiência das ações preventivas/preditivas.</w:t>
      </w:r>
    </w:p>
    <w:p w14:paraId="5DBA86AC" w14:textId="47BB7D3B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Permitir a exportação de dados em formatos como CSV, PDF e Excel para facilitar a análise externa.</w:t>
      </w:r>
    </w:p>
    <w:p w14:paraId="2F48495F" w14:textId="5DC85B6E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RF10 – Implementar um sistema de priorização automática de ordens de serviço com base na criticidade do equipamento e no impacto operacional. </w:t>
      </w:r>
    </w:p>
    <w:p w14:paraId="62BC456A" w14:textId="53B57AB0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RF11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0"/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) em </w:t>
      </w:r>
      <w:r w:rsidR="2A1C755A" w:rsidRPr="1AAE51B5">
        <w:rPr>
          <w:rFonts w:ascii="Arial" w:hAnsi="Arial" w:cs="Arial"/>
          <w:sz w:val="24"/>
          <w:szCs w:val="24"/>
        </w:rPr>
        <w:lastRenderedPageBreak/>
        <w:t>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  <w:commentRangeEnd w:id="20"/>
      <w:r w:rsidR="00A34C98">
        <w:rPr>
          <w:rStyle w:val="Refdecomentrio"/>
        </w:rPr>
        <w:commentReference w:id="20"/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1"/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 xml:space="preserve">Sistema de Login utilizando SHA-256 para salvar a senha do usuário, </w:t>
      </w:r>
      <w:proofErr w:type="spellStart"/>
      <w:r w:rsidR="72206A21" w:rsidRPr="1AAE51B5">
        <w:rPr>
          <w:rFonts w:ascii="Arial" w:hAnsi="Arial" w:cs="Arial"/>
          <w:sz w:val="24"/>
          <w:szCs w:val="24"/>
        </w:rPr>
        <w:t>tokens</w:t>
      </w:r>
      <w:proofErr w:type="spellEnd"/>
      <w:r w:rsidR="72206A21" w:rsidRPr="1AAE51B5">
        <w:rPr>
          <w:rFonts w:ascii="Arial" w:hAnsi="Arial" w:cs="Arial"/>
          <w:sz w:val="24"/>
          <w:szCs w:val="24"/>
        </w:rPr>
        <w:t xml:space="preserve">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  <w:commentRangeEnd w:id="21"/>
      <w:r w:rsidR="00A34C98">
        <w:rPr>
          <w:rStyle w:val="Refdecomentrio"/>
        </w:rPr>
        <w:commentReference w:id="21"/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2"/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  <w:commentRangeEnd w:id="22"/>
      <w:r w:rsidR="00A34C98">
        <w:rPr>
          <w:rStyle w:val="Refdecomentrio"/>
        </w:rPr>
        <w:commentReference w:id="22"/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IoT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(Internet das Coisas) para coleta automática de dados de sensores e equipamentos.</w:t>
      </w:r>
      <w:ins w:id="23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4"/>
      <w:r w:rsidRPr="1AAE51B5">
        <w:rPr>
          <w:rFonts w:ascii="Arial" w:hAnsi="Arial" w:cs="Arial"/>
          <w:sz w:val="24"/>
          <w:szCs w:val="24"/>
        </w:rPr>
        <w:t xml:space="preserve">RF01 </w:t>
      </w:r>
      <w:commentRangeEnd w:id="24"/>
      <w:r w:rsidR="00A34C98">
        <w:rPr>
          <w:rStyle w:val="Refdecomentrio"/>
        </w:rPr>
        <w:commentReference w:id="24"/>
      </w:r>
      <w:r w:rsidRPr="1AAE51B5">
        <w:rPr>
          <w:rFonts w:ascii="Arial" w:hAnsi="Arial" w:cs="Arial"/>
          <w:sz w:val="24"/>
          <w:szCs w:val="24"/>
        </w:rPr>
        <w:t>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proofErr w:type="spellStart"/>
      <w:r w:rsidR="086EEFF4" w:rsidRPr="1AAE51B5">
        <w:rPr>
          <w:rFonts w:ascii="Arial" w:hAnsi="Arial" w:cs="Arial"/>
          <w:sz w:val="24"/>
          <w:szCs w:val="24"/>
        </w:rPr>
        <w:t>escaneando</w:t>
      </w:r>
      <w:proofErr w:type="spellEnd"/>
      <w:r w:rsidR="086EEFF4" w:rsidRPr="1AAE51B5">
        <w:rPr>
          <w:rFonts w:ascii="Arial" w:hAnsi="Arial" w:cs="Arial"/>
          <w:sz w:val="24"/>
          <w:szCs w:val="24"/>
        </w:rPr>
        <w:t xml:space="preserve">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25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26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27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8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29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30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31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32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33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34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RNF06 – O sistema deve garantir a integridade e segurança dos dados, utilizando criptografia SSL/TLS para todas as comunicações entre o servidor e os dispositivos de acesso.</w:t>
      </w:r>
    </w:p>
    <w:p w14:paraId="41C51D93" w14:textId="0C4B65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35"/>
      <w:r w:rsidRPr="36CBB0E8">
        <w:rPr>
          <w:rFonts w:ascii="Arial" w:hAnsi="Arial" w:cs="Arial"/>
          <w:sz w:val="24"/>
          <w:szCs w:val="24"/>
        </w:rPr>
        <w:t>RNF07 – O sistema deve ser compatível com as versões mais recentes dos sistemas operacionais Android e iOS para garantir a maior base de usuários possível.</w:t>
      </w:r>
      <w:commentRangeEnd w:id="35"/>
      <w:r w:rsidR="00101F3D">
        <w:rPr>
          <w:rStyle w:val="Refdecomentrio"/>
        </w:rPr>
        <w:commentReference w:id="35"/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6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36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37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37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8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38"/>
    </w:p>
    <w:p w14:paraId="41452E14" w14:textId="217B5A26" w:rsidR="0064000A" w:rsidRPr="0064000A" w:rsidRDefault="0009096C" w:rsidP="0064000A">
      <w:pPr>
        <w:spacing w:line="360" w:lineRule="auto"/>
        <w:jc w:val="both"/>
      </w:pPr>
      <w:commentRangeStart w:id="39"/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9"/>
      <w:r w:rsidR="00A20520">
        <w:rPr>
          <w:rStyle w:val="Refdecomentrio"/>
        </w:rPr>
        <w:commentReference w:id="39"/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4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4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42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43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44"/>
    </w:p>
    <w:p w14:paraId="7177A5E8" w14:textId="77777777" w:rsidR="00796134" w:rsidRDefault="004011B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5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45"/>
    </w:p>
    <w:commentRangeStart w:id="46"/>
    <w:p w14:paraId="70459176" w14:textId="77777777" w:rsidR="00796134" w:rsidRDefault="00B112B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796134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commentRangeEnd w:id="46"/>
      <w:r w:rsidR="008E60DB">
        <w:rPr>
          <w:rStyle w:val="Refdecomentrio"/>
        </w:rPr>
        <w:commentReference w:id="46"/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47"/>
    </w:p>
    <w:commentRangeStart w:id="48"/>
    <w:p w14:paraId="1F93FD37" w14:textId="7A75C384" w:rsidR="006C0505" w:rsidRDefault="00B112B0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6C0505" w:rsidSect="001C3063">
          <w:headerReference w:type="even" r:id="rId26"/>
          <w:headerReference w:type="default" r:id="rId27"/>
          <w:footerReference w:type="default" r:id="rId28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B33AF6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</w:t>
      </w:r>
      <w:r w:rsidR="006C0505">
        <w:rPr>
          <w:rFonts w:ascii="Arial" w:hAnsi="Arial" w:cs="Arial"/>
          <w:sz w:val="24"/>
          <w:szCs w:val="24"/>
        </w:rPr>
        <w:t>t</w:t>
      </w:r>
      <w:commentRangeEnd w:id="48"/>
      <w:r w:rsidR="008E60DB">
        <w:rPr>
          <w:rStyle w:val="Refdecomentrio"/>
        </w:rPr>
        <w:commentReference w:id="48"/>
      </w:r>
    </w:p>
    <w:p w14:paraId="73E73CE3" w14:textId="61AABBEF" w:rsidR="006C0505" w:rsidRDefault="006C0505" w:rsidP="006C0505">
      <w:pPr>
        <w:rPr>
          <w:rFonts w:ascii="Arial" w:hAnsi="Arial" w:cs="Arial"/>
          <w:sz w:val="24"/>
          <w:szCs w:val="24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9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49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0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50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1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51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52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52"/>
    </w:p>
    <w:p w14:paraId="6DC604D7" w14:textId="77777777" w:rsidR="00B33AF6" w:rsidRDefault="004011B4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36CC9D7C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927A062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0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 w:rsidR="004B400C">
          <w:rPr>
            <w:rFonts w:ascii="Arial" w:hAnsi="Arial" w:cs="Arial"/>
            <w:sz w:val="24"/>
            <w:szCs w:val="24"/>
          </w:rPr>
          <w:t>Caso houver, 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4B400C">
        <w:rPr>
          <w:rFonts w:ascii="Arial" w:hAnsi="Arial" w:cs="Arial"/>
          <w:sz w:val="24"/>
          <w:szCs w:val="24"/>
        </w:rPr>
        <w:t>product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3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</w:p>
    <w:p w14:paraId="0E6D56AE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4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B400C">
        <w:rPr>
          <w:rFonts w:ascii="Arial" w:hAnsi="Arial" w:cs="Arial"/>
          <w:sz w:val="24"/>
          <w:szCs w:val="24"/>
        </w:rPr>
        <w:t>burn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down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400C">
        <w:rPr>
          <w:rFonts w:ascii="Arial" w:hAnsi="Arial" w:cs="Arial"/>
          <w:sz w:val="24"/>
          <w:szCs w:val="24"/>
        </w:rPr>
        <w:t>chart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5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4011B4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6" w:tgtFrame="_blank" w:history="1">
        <w:r w:rsidR="004B400C">
          <w:rPr>
            <w:rFonts w:ascii="Arial" w:hAnsi="Arial" w:cs="Arial"/>
            <w:sz w:val="24"/>
            <w:szCs w:val="24"/>
          </w:rPr>
          <w:t>Apresenta</w:t>
        </w:r>
      </w:hyperlink>
      <w:r w:rsidR="004B400C"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 w:rsidR="004B400C">
        <w:rPr>
          <w:rFonts w:ascii="Arial" w:hAnsi="Arial" w:cs="Arial"/>
          <w:sz w:val="24"/>
          <w:szCs w:val="24"/>
        </w:rPr>
        <w:t>Kanban</w:t>
      </w:r>
      <w:proofErr w:type="spellEnd"/>
      <w:r w:rsidR="004B400C"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3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53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4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54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55"/>
      <w:commentRangeStart w:id="56"/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5"/>
      <w:r w:rsidR="005A04E2">
        <w:rPr>
          <w:rStyle w:val="Refdecomentrio"/>
        </w:rPr>
        <w:commentReference w:id="55"/>
      </w:r>
      <w:commentRangeEnd w:id="56"/>
      <w:r w:rsidR="00507C41">
        <w:rPr>
          <w:rStyle w:val="Refdecomentrio"/>
        </w:rPr>
        <w:commentReference w:id="56"/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8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58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9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59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60" w:name="_Toc14160065"/>
      <w:r w:rsidRPr="007E25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Pr="009C2A5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Ordem</w:t>
      </w:r>
      <w:proofErr w:type="spellEnd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>Serviço</w:t>
      </w:r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Pr="009C2A5F" w:rsidRDefault="00C03AF5" w:rsidP="0001519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C2A5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952BAA" w:rsidRPr="009C2A5F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5F83490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B88" w14:textId="21126939" w:rsidR="009C2A5F" w:rsidRDefault="00542C44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NOTIFICAÇÃO</w:t>
      </w:r>
    </w:p>
    <w:p w14:paraId="5A5B60A2" w14:textId="1C70EDF1" w:rsidR="00542C44" w:rsidRDefault="00542C44" w:rsidP="00015195">
      <w:pPr>
        <w:rPr>
          <w:rFonts w:ascii="Arial" w:hAnsi="Arial" w:cs="Arial"/>
          <w:sz w:val="24"/>
          <w:szCs w:val="24"/>
          <w:lang w:val="en-US"/>
        </w:rPr>
      </w:pPr>
      <w:r w:rsidRPr="00542C4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25FED7" wp14:editId="739E56B2">
            <wp:extent cx="5579745" cy="1838325"/>
            <wp:effectExtent l="0" t="0" r="190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305" w14:textId="767C993D" w:rsidR="00542C44" w:rsidRDefault="00D91B3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REGISTRO AUDITORIA</w:t>
      </w:r>
    </w:p>
    <w:p w14:paraId="250FB7A4" w14:textId="657F90CA" w:rsidR="00D91B3F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AE7780" wp14:editId="580C28A1">
            <wp:extent cx="5579745" cy="141160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79D" w14:textId="1DB20F45" w:rsidR="008A00CB" w:rsidRDefault="008A00CB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PREDITIVA IA</w:t>
      </w:r>
    </w:p>
    <w:p w14:paraId="53007E11" w14:textId="08636F9E" w:rsidR="008A00CB" w:rsidRPr="008A00CB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BDAEB4" wp14:editId="6A393C1C">
            <wp:extent cx="5579745" cy="145161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Default="0064000A" w:rsidP="00015195">
      <w:pPr>
        <w:rPr>
          <w:rFonts w:ascii="Arial" w:hAnsi="Arial" w:cs="Arial"/>
          <w:sz w:val="24"/>
          <w:szCs w:val="24"/>
          <w:lang w:val="en-US"/>
        </w:rPr>
      </w:pPr>
      <w:r w:rsidRPr="0064000A">
        <w:rPr>
          <w:rFonts w:ascii="Arial" w:hAnsi="Arial" w:cs="Arial"/>
          <w:sz w:val="24"/>
          <w:szCs w:val="24"/>
          <w:lang w:val="en-US"/>
        </w:rPr>
        <w:t>PRINCIPAIS TELAS DO SISTEMA</w:t>
      </w:r>
      <w:bookmarkEnd w:id="60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lastRenderedPageBreak/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1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61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2" w:name="_Toc14160067"/>
      <w:bookmarkStart w:id="63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62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4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65" w:name="_Toc90215144"/>
      <w:bookmarkEnd w:id="63"/>
      <w:bookmarkEnd w:id="64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65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6" w:name="_Toc90215146"/>
      <w:bookmarkStart w:id="67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66"/>
      <w:bookmarkEnd w:id="67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8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68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9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69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0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70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uglas de Cassio Quinzani Gaspar" w:date="2025-04-07T15:13:00Z" w:initials="DdCQG">
    <w:p w14:paraId="286EB5C5" w14:textId="387B87E4" w:rsidR="00FB700B" w:rsidRDefault="00FB700B">
      <w:pPr>
        <w:pStyle w:val="Textodecomentrio"/>
      </w:pPr>
      <w:r>
        <w:rPr>
          <w:rStyle w:val="Refdecomentrio"/>
        </w:rPr>
        <w:annotationRef/>
      </w:r>
      <w:r>
        <w:t>Escrever igual da capa</w:t>
      </w:r>
    </w:p>
  </w:comment>
  <w:comment w:id="1" w:author="Douglas de Cassio Quinzani Gaspar" w:date="2025-04-07T15:14:00Z" w:initials="DdCQG">
    <w:p w14:paraId="77A08C1B" w14:textId="27605B54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</w:t>
      </w:r>
    </w:p>
  </w:comment>
  <w:comment w:id="2" w:author="Douglas de Cassio Quinzani Gaspar" w:date="2025-04-07T15:14:00Z" w:initials="DdCQG">
    <w:p w14:paraId="369C6701" w14:textId="0EC56F80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3" w:author="Douglas de Cassio Quinzani Gaspar" w:date="2025-04-07T15:15:00Z" w:initials="DdCQG">
    <w:p w14:paraId="67CC42CA" w14:textId="6AF4CB8F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4" w:author="Douglas de Cassio Quinzani Gaspar" w:date="2025-04-07T15:15:00Z" w:initials="DdCQG">
    <w:p w14:paraId="4C320CB5" w14:textId="22957095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7" w:author="Douglas de Cassio Quinzani Gaspar" w:date="2025-04-07T15:16:00Z" w:initials="DdCQG">
    <w:p w14:paraId="42E2E732" w14:textId="62F44D16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Preencher.</w:t>
      </w:r>
      <w:r>
        <w:br/>
      </w:r>
      <w:r>
        <w:br/>
        <w:t>A Justificativa deve expor os motivos pelo qual o seu aplicativo tem finalidade para existir, isto é, “porque o seu aplicativo é importante?” ou então “porque ele é uma solução que as empresas adotariam” entre outras justificativas nessa mesma linha. Também é comum encontrar na justificativa um resumo de cenário atual do Brasil ou mais regional sobre como as empresas utilizam esse recurso atualmente. Como é o cenário hoje para ordens de serviço? Porque o sistema de vocês irá resolver esse problema?</w:t>
      </w:r>
    </w:p>
  </w:comment>
  <w:comment w:id="9" w:author="Douglas de Cassio Quinzani Gaspar" w:date="2025-04-07T15:18:00Z" w:initials="DdCQG">
    <w:p w14:paraId="513E4292" w14:textId="6D2F278B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 com o objetivo principal do seu sistema, o que ele visa fazer de modo mais amplo?</w:t>
      </w:r>
    </w:p>
  </w:comment>
  <w:comment w:id="11" w:author="Douglas de Cassio Quinzani Gaspar" w:date="2025-04-07T15:19:00Z" w:initials="DdCQG">
    <w:p w14:paraId="450CEA1E" w14:textId="23AE5AD6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 os objetivos gerais que o sistema deve fazer ou resolver. Quais pontos o sistema irá dedicar para solução de problemas mais imediatos?</w:t>
      </w:r>
    </w:p>
  </w:comment>
  <w:comment w:id="13" w:author="Douglas de Cassio Quinzani Gaspar" w:date="2025-04-07T15:20:00Z" w:initials="DdCQG">
    <w:p w14:paraId="72DF932A" w14:textId="0B9D570B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Preencher com objetivos menores ou mais específicos, seria como ele pretende resolver ou funcionalidades específicas do seu sistema que diferenciam ele dos demais.</w:t>
      </w:r>
    </w:p>
  </w:comment>
  <w:comment w:id="15" w:author="Douglas de Cassio Quinzani Gaspar" w:date="2025-04-07T15:20:00Z" w:initials="DdCQG">
    <w:p w14:paraId="484216AE" w14:textId="77777777" w:rsidR="00FB700B" w:rsidRDefault="00FB700B">
      <w:pPr>
        <w:pStyle w:val="Textodecomentrio"/>
      </w:pPr>
      <w:r>
        <w:rPr>
          <w:rStyle w:val="Refdecomentrio"/>
        </w:rPr>
        <w:annotationRef/>
      </w:r>
      <w:r>
        <w:t>Como são várias operações e de categorias diferentes, cada uma precisa ser listada em um único requisito funcional. Por exemplo:</w:t>
      </w:r>
      <w:r>
        <w:br/>
      </w:r>
      <w:r>
        <w:br/>
      </w:r>
      <w:bookmarkStart w:id="16" w:name="_Hlk194931774"/>
      <w:r>
        <w:t>RF01 – Cadastro de ordem de serviço</w:t>
      </w:r>
      <w:r>
        <w:br/>
        <w:t>RF02 – Atualização de ordem de serviço</w:t>
      </w:r>
      <w:r>
        <w:br/>
        <w:t>RF03 – Remoção de ordem de serviço</w:t>
      </w:r>
      <w:r>
        <w:br/>
      </w:r>
      <w:bookmarkEnd w:id="16"/>
      <w:r>
        <w:t>RF04 – Busca de ordem de serviço</w:t>
      </w:r>
      <w:r>
        <w:br/>
      </w:r>
      <w:bookmarkStart w:id="17" w:name="_Hlk194931757"/>
      <w:r>
        <w:t>RF05 – Busca de ordem de serviço por data</w:t>
      </w:r>
      <w:bookmarkEnd w:id="17"/>
    </w:p>
    <w:p w14:paraId="60C0770F" w14:textId="327BF0B1" w:rsidR="00FB700B" w:rsidRDefault="00FB700B">
      <w:pPr>
        <w:pStyle w:val="Textodecomentrio"/>
      </w:pPr>
      <w:r>
        <w:t>RF06 – Busca de ordem de serviço por setor</w:t>
      </w:r>
    </w:p>
    <w:p w14:paraId="62EAEA5F" w14:textId="77777777" w:rsidR="00FB700B" w:rsidRDefault="00FB700B">
      <w:pPr>
        <w:pStyle w:val="Textodecomentrio"/>
      </w:pPr>
      <w:r>
        <w:t>RF07 – Cadastro de usuário</w:t>
      </w:r>
      <w:r>
        <w:br/>
        <w:t>RF08 – Atualização de usuário</w:t>
      </w:r>
    </w:p>
    <w:p w14:paraId="57CD7936" w14:textId="2CF57482" w:rsidR="00FB700B" w:rsidRDefault="00FB700B">
      <w:pPr>
        <w:pStyle w:val="Textodecomentrio"/>
      </w:pPr>
      <w:r>
        <w:t>RF09 – Remoção de usuário</w:t>
      </w:r>
    </w:p>
    <w:p w14:paraId="5F835AB8" w14:textId="4D3C2739" w:rsidR="00FB700B" w:rsidRDefault="00FB700B">
      <w:pPr>
        <w:pStyle w:val="Textodecomentrio"/>
      </w:pPr>
    </w:p>
    <w:p w14:paraId="17B9A281" w14:textId="6131A050" w:rsidR="00FB700B" w:rsidRDefault="00FB700B">
      <w:pPr>
        <w:pStyle w:val="Textodecomentrio"/>
      </w:pPr>
      <w:r>
        <w:t>Etc....</w:t>
      </w:r>
    </w:p>
    <w:p w14:paraId="2E210422" w14:textId="1F1416EE" w:rsidR="00FB700B" w:rsidRDefault="00FB700B">
      <w:pPr>
        <w:pStyle w:val="Textodecomentrio"/>
      </w:pPr>
    </w:p>
  </w:comment>
  <w:comment w:id="18" w:author="Douglas de Cassio Quinzani Gaspar" w:date="2025-04-07T15:24:00Z" w:initials="DdCQG">
    <w:p w14:paraId="47E005D0" w14:textId="341438F1" w:rsidR="00FB700B" w:rsidRDefault="00FB700B">
      <w:pPr>
        <w:pStyle w:val="Textodecomentrio"/>
      </w:pPr>
      <w:r>
        <w:rPr>
          <w:rStyle w:val="Refdecomentrio"/>
        </w:rPr>
        <w:annotationRef/>
      </w:r>
      <w:r>
        <w:t>Dividir em mais de um item</w:t>
      </w:r>
    </w:p>
  </w:comment>
  <w:comment w:id="19" w:author="Douglas de Cassio Quinzani Gaspar" w:date="2025-04-07T15:37:00Z" w:initials="DdCQG">
    <w:p w14:paraId="2858B030" w14:textId="34762CE7" w:rsidR="00FB700B" w:rsidRDefault="00FB700B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20" w:author="Douglas de Cassio Quinzani Gaspar" w:date="2025-04-07T15:37:00Z" w:initials="DdCQG">
    <w:p w14:paraId="4A5C6AE4" w14:textId="4900DFB6" w:rsidR="00FB700B" w:rsidRDefault="00FB700B">
      <w:pPr>
        <w:pStyle w:val="Textodecomentrio"/>
      </w:pPr>
      <w:r>
        <w:rPr>
          <w:rStyle w:val="Refdecomentrio"/>
        </w:rPr>
        <w:annotationRef/>
      </w:r>
      <w:r>
        <w:t>Não entra como requisito funcional pois não é algo que o usuário irá manipular ou fazer por conta própria. O banco de dados já estará pronto, ele só vai executar as funcionalidades acima já listadas sobre as ações nessas tabelas</w:t>
      </w:r>
    </w:p>
  </w:comment>
  <w:comment w:id="21" w:author="Douglas de Cassio Quinzani Gaspar" w:date="2025-04-07T15:38:00Z" w:initials="DdCQG">
    <w:p w14:paraId="419324AE" w14:textId="4465B3FB" w:rsidR="00FB700B" w:rsidRDefault="00FB700B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22" w:author="Douglas de Cassio Quinzani Gaspar" w:date="2025-04-07T15:39:00Z" w:initials="DdCQG">
    <w:p w14:paraId="0CB68A8A" w14:textId="72422648" w:rsidR="00FB700B" w:rsidRDefault="00FB700B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24" w:author="Douglas de Cassio Quinzani Gaspar" w:date="2025-04-07T15:40:00Z" w:initials="DdCQG">
    <w:p w14:paraId="6EC39090" w14:textId="41F08B37" w:rsidR="00FB700B" w:rsidRDefault="00FB700B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35" w:author="Douglas de Cassio Quinzani Gaspar" w:date="2025-04-07T16:07:00Z" w:initials="DdCQG">
    <w:p w14:paraId="228DFFB1" w14:textId="5E1BE46E" w:rsidR="00FB700B" w:rsidRDefault="00FB700B">
      <w:pPr>
        <w:pStyle w:val="Textodecomentrio"/>
      </w:pPr>
      <w:r>
        <w:rPr>
          <w:rStyle w:val="Refdecomentrio"/>
        </w:rPr>
        <w:annotationRef/>
      </w:r>
      <w:r>
        <w:t>Indicar o número da versão</w:t>
      </w:r>
    </w:p>
  </w:comment>
  <w:comment w:id="39" w:author="Douglas de Cassio Quinzani Gaspar" w:date="2025-04-07T16:08:00Z" w:initials="DdCQG">
    <w:p w14:paraId="6F172E5E" w14:textId="2B785A7F" w:rsidR="00FB700B" w:rsidRDefault="00FB700B">
      <w:pPr>
        <w:pStyle w:val="Textodecomentrio"/>
      </w:pPr>
      <w:r>
        <w:rPr>
          <w:rStyle w:val="Refdecomentrio"/>
        </w:rPr>
        <w:annotationRef/>
      </w:r>
      <w:r>
        <w:t>Tabela de risco deve ser ordenada do maior risco para o menor</w:t>
      </w:r>
    </w:p>
  </w:comment>
  <w:comment w:id="46" w:author="Douglas de Cassio Quinzani Gaspar" w:date="2025-04-07T16:57:00Z" w:initials="DdCQG">
    <w:p w14:paraId="7BC77034" w14:textId="310308FF" w:rsidR="00FB700B" w:rsidRDefault="00FB700B">
      <w:pPr>
        <w:pStyle w:val="Textodecomentrio"/>
      </w:pPr>
      <w:r>
        <w:rPr>
          <w:rStyle w:val="Refdecomentrio"/>
        </w:rPr>
        <w:annotationRef/>
      </w:r>
      <w:r>
        <w:t>Precisa descrever o que foi feito nesse sprint</w:t>
      </w:r>
    </w:p>
  </w:comment>
  <w:comment w:id="48" w:author="Douglas de Cassio Quinzani Gaspar" w:date="2025-04-07T16:57:00Z" w:initials="DdCQG">
    <w:p w14:paraId="5C7CEFEF" w14:textId="60921573" w:rsidR="00FB700B" w:rsidRDefault="00FB700B">
      <w:pPr>
        <w:pStyle w:val="Textodecomentrio"/>
      </w:pPr>
      <w:r>
        <w:rPr>
          <w:rStyle w:val="Refdecomentrio"/>
        </w:rPr>
        <w:annotationRef/>
      </w:r>
      <w:r>
        <w:t xml:space="preserve">Adicionar </w:t>
      </w:r>
      <w:proofErr w:type="spellStart"/>
      <w:r>
        <w:t>o</w:t>
      </w:r>
      <w:proofErr w:type="spellEnd"/>
      <w:r>
        <w:t xml:space="preserve"> gráfico</w:t>
      </w:r>
    </w:p>
  </w:comment>
  <w:comment w:id="55" w:author="Douglas de Cassio Quinzani Gaspar" w:date="2025-04-07T16:58:00Z" w:initials="DdCQG">
    <w:p w14:paraId="75D65487" w14:textId="4A1A86E1" w:rsidR="00FB700B" w:rsidRDefault="00FB700B">
      <w:pPr>
        <w:pStyle w:val="Textodecomentrio"/>
      </w:pPr>
      <w:r>
        <w:rPr>
          <w:rStyle w:val="Refdecomentrio"/>
        </w:rPr>
        <w:annotationRef/>
      </w:r>
      <w:r>
        <w:t>Não entendi a relação do “Grupo de funcionário” com “Notificação”. Para que serve?</w:t>
      </w:r>
    </w:p>
  </w:comment>
  <w:comment w:id="56" w:author="SENAI Zerbini" w:date="2025-04-08T21:13:00Z" w:initials="SZ">
    <w:p w14:paraId="2D796923" w14:textId="25C339E2" w:rsidR="00507C41" w:rsidRDefault="00507C41">
      <w:pPr>
        <w:pStyle w:val="Textodecomentrio"/>
      </w:pPr>
      <w:r>
        <w:rPr>
          <w:rStyle w:val="Refdecomentrio"/>
        </w:rPr>
        <w:annotationRef/>
      </w:r>
      <w:bookmarkStart w:id="57" w:name="_GoBack"/>
      <w:bookmarkEnd w:id="5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6EB5C5" w15:done="0"/>
  <w15:commentEx w15:paraId="77A08C1B" w15:done="0"/>
  <w15:commentEx w15:paraId="369C6701" w15:done="0"/>
  <w15:commentEx w15:paraId="67CC42CA" w15:done="0"/>
  <w15:commentEx w15:paraId="4C320CB5" w15:done="0"/>
  <w15:commentEx w15:paraId="42E2E732" w15:done="0"/>
  <w15:commentEx w15:paraId="513E4292" w15:done="0"/>
  <w15:commentEx w15:paraId="450CEA1E" w15:done="0"/>
  <w15:commentEx w15:paraId="72DF932A" w15:done="0"/>
  <w15:commentEx w15:paraId="2E210422" w15:done="0"/>
  <w15:commentEx w15:paraId="47E005D0" w15:done="0"/>
  <w15:commentEx w15:paraId="2858B030" w15:done="0"/>
  <w15:commentEx w15:paraId="4A5C6AE4" w15:done="0"/>
  <w15:commentEx w15:paraId="419324AE" w15:done="0"/>
  <w15:commentEx w15:paraId="0CB68A8A" w15:done="0"/>
  <w15:commentEx w15:paraId="6EC39090" w15:done="0"/>
  <w15:commentEx w15:paraId="228DFFB1" w15:done="0"/>
  <w15:commentEx w15:paraId="6F172E5E" w15:done="0"/>
  <w15:commentEx w15:paraId="7BC77034" w15:done="0"/>
  <w15:commentEx w15:paraId="5C7CEFEF" w15:done="0"/>
  <w15:commentEx w15:paraId="75D65487" w15:done="0"/>
  <w15:commentEx w15:paraId="2D796923" w15:paraIdParent="75D65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6EB5C5" w16cid:durableId="2B9E6A35"/>
  <w16cid:commentId w16cid:paraId="77A08C1B" w16cid:durableId="2B9E6A4F"/>
  <w16cid:commentId w16cid:paraId="369C6701" w16cid:durableId="2B9E6A60"/>
  <w16cid:commentId w16cid:paraId="67CC42CA" w16cid:durableId="2B9E6A7F"/>
  <w16cid:commentId w16cid:paraId="4C320CB5" w16cid:durableId="2B9E6A84"/>
  <w16cid:commentId w16cid:paraId="42E2E732" w16cid:durableId="2B9E6AB9"/>
  <w16cid:commentId w16cid:paraId="513E4292" w16cid:durableId="2B9E6B60"/>
  <w16cid:commentId w16cid:paraId="450CEA1E" w16cid:durableId="2B9E6B82"/>
  <w16cid:commentId w16cid:paraId="72DF932A" w16cid:durableId="2B9E6BA8"/>
  <w16cid:commentId w16cid:paraId="2E210422" w16cid:durableId="2B9E6BD4"/>
  <w16cid:commentId w16cid:paraId="47E005D0" w16cid:durableId="2B9E6C97"/>
  <w16cid:commentId w16cid:paraId="2858B030" w16cid:durableId="2B9E6FA1"/>
  <w16cid:commentId w16cid:paraId="4A5C6AE4" w16cid:durableId="2B9E6FCF"/>
  <w16cid:commentId w16cid:paraId="419324AE" w16cid:durableId="2B9E7010"/>
  <w16cid:commentId w16cid:paraId="0CB68A8A" w16cid:durableId="2B9E7035"/>
  <w16cid:commentId w16cid:paraId="6EC39090" w16cid:durableId="2B9E7051"/>
  <w16cid:commentId w16cid:paraId="228DFFB1" w16cid:durableId="2B9E76C6"/>
  <w16cid:commentId w16cid:paraId="6F172E5E" w16cid:durableId="2B9E7707"/>
  <w16cid:commentId w16cid:paraId="7BC77034" w16cid:durableId="2B9E825C"/>
  <w16cid:commentId w16cid:paraId="5C7CEFEF" w16cid:durableId="2B9E8268"/>
  <w16cid:commentId w16cid:paraId="75D65487" w16cid:durableId="2B9E82A8"/>
  <w16cid:commentId w16cid:paraId="2D796923" w16cid:durableId="2BA010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E9254" w14:textId="77777777" w:rsidR="004011B4" w:rsidRDefault="004011B4" w:rsidP="00FD6FC5">
      <w:pPr>
        <w:spacing w:after="0" w:line="240" w:lineRule="auto"/>
      </w:pPr>
      <w:r>
        <w:separator/>
      </w:r>
    </w:p>
  </w:endnote>
  <w:endnote w:type="continuationSeparator" w:id="0">
    <w:p w14:paraId="07266973" w14:textId="77777777" w:rsidR="004011B4" w:rsidRDefault="004011B4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52294" w14:textId="77777777" w:rsidR="00FB700B" w:rsidRDefault="00FB70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48A43" w14:textId="77777777" w:rsidR="00FB700B" w:rsidRDefault="00FB700B">
    <w:pPr>
      <w:pStyle w:val="Rodap"/>
      <w:jc w:val="right"/>
    </w:pPr>
  </w:p>
  <w:p w14:paraId="50F40DEB" w14:textId="77777777" w:rsidR="00FB700B" w:rsidRDefault="00FB70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FCA41" w14:textId="77777777" w:rsidR="00FB700B" w:rsidRDefault="00FB700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6A722" w14:textId="77777777" w:rsidR="00FB700B" w:rsidRDefault="00FB700B">
    <w:pPr>
      <w:pStyle w:val="Rodap"/>
      <w:jc w:val="right"/>
    </w:pPr>
  </w:p>
  <w:p w14:paraId="5B95CD12" w14:textId="77777777" w:rsidR="00FB700B" w:rsidRDefault="00FB70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F2D2" w14:textId="77777777" w:rsidR="004011B4" w:rsidRDefault="004011B4" w:rsidP="00FD6FC5">
      <w:pPr>
        <w:spacing w:after="0" w:line="240" w:lineRule="auto"/>
      </w:pPr>
      <w:r>
        <w:separator/>
      </w:r>
    </w:p>
  </w:footnote>
  <w:footnote w:type="continuationSeparator" w:id="0">
    <w:p w14:paraId="1B878FB8" w14:textId="77777777" w:rsidR="004011B4" w:rsidRDefault="004011B4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71CD3" w14:textId="77777777" w:rsidR="00FB700B" w:rsidRDefault="00FB700B">
    <w:pPr>
      <w:pStyle w:val="Cabealho"/>
    </w:pPr>
  </w:p>
  <w:p w14:paraId="2A1F701D" w14:textId="77777777" w:rsidR="00FB700B" w:rsidRDefault="00FB70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EA2D7" w14:textId="77777777" w:rsidR="00FB700B" w:rsidRDefault="00FB70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C8D39" w14:textId="77777777" w:rsidR="00FB700B" w:rsidRDefault="00FB700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FB700B" w:rsidRPr="007E4EE3" w:rsidRDefault="00FB700B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FB700B" w:rsidRDefault="00FB700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FB700B" w:rsidRPr="007E4EE3" w:rsidRDefault="00FB700B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FB700B" w:rsidRDefault="00FB700B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+UFeBhbICapwlJ" int2:id="vhpAkwV6">
      <int2:state int2:type="AugLoop_Text_Critique" int2:value="Rejected"/>
    </int2:textHash>
    <int2:textHash int2:hashCode="c9sEqEAIYOREjT" int2:id="AmVcCEBm">
      <int2:state int2:type="AugLoop_Text_Critique" int2:value="Rejected"/>
    </int2:textHash>
    <int2:textHash int2:hashCode="Tng842XO2206uy" int2:id="KHPKVyzO">
      <int2:state int2:type="AugLoop_Text_Critique" int2:value="Rejected"/>
    </int2:textHash>
    <int2:textHash int2:hashCode="ESopSV1MFobzpw" int2:id="wjBzJoLr">
      <int2:state int2:type="AugLoop_Text_Critique" int2:value="Rejected"/>
    </int2:textHash>
    <int2:textHash int2:hashCode="TpcUWsv21EjZng" int2:id="t3vl36s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uglas de Cassio Quinzani Gaspar">
    <w15:presenceInfo w15:providerId="AD" w15:userId="S-1-5-21-170325058-489450093-709217042-1117"/>
  </w15:person>
  <w15:person w15:author="SENAI Zerbini">
    <w15:presenceInfo w15:providerId="AD" w15:userId="S-1-5-21-170325058-489450093-709217042-1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5195"/>
    <w:rsid w:val="0003257B"/>
    <w:rsid w:val="0004707A"/>
    <w:rsid w:val="00064CD3"/>
    <w:rsid w:val="0009096C"/>
    <w:rsid w:val="000A0C58"/>
    <w:rsid w:val="000E407B"/>
    <w:rsid w:val="00101F3D"/>
    <w:rsid w:val="001435DB"/>
    <w:rsid w:val="001558C4"/>
    <w:rsid w:val="001706AC"/>
    <w:rsid w:val="001C3063"/>
    <w:rsid w:val="001D2502"/>
    <w:rsid w:val="001F0BD7"/>
    <w:rsid w:val="001F154E"/>
    <w:rsid w:val="001F4D4C"/>
    <w:rsid w:val="002B4A5E"/>
    <w:rsid w:val="002C01F8"/>
    <w:rsid w:val="002C44C9"/>
    <w:rsid w:val="003145BD"/>
    <w:rsid w:val="00351A7A"/>
    <w:rsid w:val="0037658F"/>
    <w:rsid w:val="003C09AD"/>
    <w:rsid w:val="003D6D77"/>
    <w:rsid w:val="003F4A89"/>
    <w:rsid w:val="004011B4"/>
    <w:rsid w:val="004027BD"/>
    <w:rsid w:val="00406C62"/>
    <w:rsid w:val="00424F29"/>
    <w:rsid w:val="00430467"/>
    <w:rsid w:val="004367F9"/>
    <w:rsid w:val="00442B76"/>
    <w:rsid w:val="0045389E"/>
    <w:rsid w:val="004850A8"/>
    <w:rsid w:val="004B400C"/>
    <w:rsid w:val="004F5A2C"/>
    <w:rsid w:val="00507C41"/>
    <w:rsid w:val="00542C44"/>
    <w:rsid w:val="00566A53"/>
    <w:rsid w:val="005A04E2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90F86"/>
    <w:rsid w:val="006A6725"/>
    <w:rsid w:val="006C0505"/>
    <w:rsid w:val="006D07A4"/>
    <w:rsid w:val="006F60BC"/>
    <w:rsid w:val="006F7164"/>
    <w:rsid w:val="00703271"/>
    <w:rsid w:val="00764D46"/>
    <w:rsid w:val="00796134"/>
    <w:rsid w:val="007B2BDF"/>
    <w:rsid w:val="007C6981"/>
    <w:rsid w:val="007E25F5"/>
    <w:rsid w:val="007E4EE3"/>
    <w:rsid w:val="007F44FC"/>
    <w:rsid w:val="00825740"/>
    <w:rsid w:val="00840E8F"/>
    <w:rsid w:val="00875464"/>
    <w:rsid w:val="008A00CB"/>
    <w:rsid w:val="008D759F"/>
    <w:rsid w:val="008E60DB"/>
    <w:rsid w:val="0090159B"/>
    <w:rsid w:val="00926695"/>
    <w:rsid w:val="00952BAA"/>
    <w:rsid w:val="00973E24"/>
    <w:rsid w:val="00986F8E"/>
    <w:rsid w:val="009C2A5F"/>
    <w:rsid w:val="009F6148"/>
    <w:rsid w:val="009F7F3E"/>
    <w:rsid w:val="00A111B0"/>
    <w:rsid w:val="00A20520"/>
    <w:rsid w:val="00A34C98"/>
    <w:rsid w:val="00A5418F"/>
    <w:rsid w:val="00A75DEE"/>
    <w:rsid w:val="00A84CE3"/>
    <w:rsid w:val="00AB0D1F"/>
    <w:rsid w:val="00AB2D11"/>
    <w:rsid w:val="00AB6D33"/>
    <w:rsid w:val="00B112B0"/>
    <w:rsid w:val="00B33AF6"/>
    <w:rsid w:val="00B63473"/>
    <w:rsid w:val="00B76707"/>
    <w:rsid w:val="00BB2BE9"/>
    <w:rsid w:val="00BF5F88"/>
    <w:rsid w:val="00C03AF5"/>
    <w:rsid w:val="00C72FD0"/>
    <w:rsid w:val="00C86200"/>
    <w:rsid w:val="00D0163D"/>
    <w:rsid w:val="00D06667"/>
    <w:rsid w:val="00D12813"/>
    <w:rsid w:val="00D1482E"/>
    <w:rsid w:val="00D53479"/>
    <w:rsid w:val="00D91B3F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A43AE"/>
    <w:rsid w:val="00FA453F"/>
    <w:rsid w:val="00FA7128"/>
    <w:rsid w:val="00FB700B"/>
    <w:rsid w:val="00FC7A64"/>
    <w:rsid w:val="00FD6FC5"/>
    <w:rsid w:val="00FF3242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DEE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character" w:styleId="Refdecomentrio">
    <w:name w:val="annotation reference"/>
    <w:basedOn w:val="Fontepargpadro"/>
    <w:uiPriority w:val="99"/>
    <w:semiHidden/>
    <w:unhideWhenUsed/>
    <w:rsid w:val="00B112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2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2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2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2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image" Target="media/image2.png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image" Target="media/image16.png"/><Relationship Id="Rfd878479d1794b4d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5.png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hyperlink" Target="http://www.devmedia.com.br/curso/introducao-a-uml/128" TargetMode="External"/><Relationship Id="rId53" Type="http://schemas.openxmlformats.org/officeDocument/2006/relationships/image" Target="media/image14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4.png"/><Relationship Id="rId28" Type="http://schemas.openxmlformats.org/officeDocument/2006/relationships/footer" Target="footer4.xml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0.png"/><Relationship Id="rId57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hyperlink" Target="http://www.devmedia.com.br/curso/introducao-a-uml/128" TargetMode="External"/><Relationship Id="rId52" Type="http://schemas.openxmlformats.org/officeDocument/2006/relationships/image" Target="media/image13.png"/><Relationship Id="rId6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3.png"/><Relationship Id="rId27" Type="http://schemas.openxmlformats.org/officeDocument/2006/relationships/header" Target="header5.xml"/><Relationship Id="rId30" Type="http://schemas.openxmlformats.org/officeDocument/2006/relationships/image" Target="media/image7.png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hyperlink" Target="http://www.devmedia.com.br/curso/introducao-a-uml/128" TargetMode="External"/><Relationship Id="rId48" Type="http://schemas.openxmlformats.org/officeDocument/2006/relationships/image" Target="media/image9.png"/><Relationship Id="rId56" Type="http://schemas.openxmlformats.org/officeDocument/2006/relationships/image" Target="media/image17.png"/><Relationship Id="rId8" Type="http://schemas.openxmlformats.org/officeDocument/2006/relationships/webSettings" Target="webSettings.xml"/><Relationship Id="rId51" Type="http://schemas.openxmlformats.org/officeDocument/2006/relationships/image" Target="media/image12.png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5" Type="http://schemas.openxmlformats.org/officeDocument/2006/relationships/hyperlink" Target="http://www.devmedia.com.br/curso/introducao-a-uml/128" TargetMode="External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hyperlink" Target="http://www.devmedia.com.br/curso/introducao-a-uml/128" TargetMode="External"/><Relationship Id="rId5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ecfc0-4091-448e-8c66-0d5fc9a0cab0" xsi:nil="true"/>
    <lcf76f155ced4ddcb4097134ff3c332f xmlns="1dd7ee7a-4db1-4499-bda7-e13364109c4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312AD75233AB449ABEEC11B840B94E" ma:contentTypeVersion="10" ma:contentTypeDescription="Crie um novo documento." ma:contentTypeScope="" ma:versionID="a6628d44bf4a00bbba3035ee621cf6a2">
  <xsd:schema xmlns:xsd="http://www.w3.org/2001/XMLSchema" xmlns:xs="http://www.w3.org/2001/XMLSchema" xmlns:p="http://schemas.microsoft.com/office/2006/metadata/properties" xmlns:ns2="1dd7ee7a-4db1-4499-bda7-e13364109c40" xmlns:ns3="5ceecfc0-4091-448e-8c66-0d5fc9a0cab0" targetNamespace="http://schemas.microsoft.com/office/2006/metadata/properties" ma:root="true" ma:fieldsID="371f4c7ab9f18a5ddd0ab32e11f2d43c" ns2:_="" ns3:_="">
    <xsd:import namespace="1dd7ee7a-4db1-4499-bda7-e13364109c40"/>
    <xsd:import namespace="5ceecfc0-4091-448e-8c66-0d5fc9a0c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e7a-4db1-4499-bda7-e1336410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ecfc0-4091-448e-8c66-0d5fc9a0ca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b490ce4-cf3f-4a32-9121-0dcc4617a228}" ma:internalName="TaxCatchAll" ma:showField="CatchAllData" ma:web="5ceecfc0-4091-448e-8c66-0d5fc9a0c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5ceecfc0-4091-448e-8c66-0d5fc9a0cab0"/>
    <ds:schemaRef ds:uri="1dd7ee7a-4db1-4499-bda7-e13364109c40"/>
  </ds:schemaRefs>
</ds:datastoreItem>
</file>

<file path=customXml/itemProps2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A45965-ADFF-4EA3-B5A2-C53E30C2C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7ee7a-4db1-4499-bda7-e13364109c40"/>
    <ds:schemaRef ds:uri="5ceecfc0-4091-448e-8c66-0d5fc9a0c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B06E9D-B476-4330-9420-BFBE3A37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3125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5</cp:revision>
  <dcterms:created xsi:type="dcterms:W3CDTF">2025-04-07T19:59:00Z</dcterms:created>
  <dcterms:modified xsi:type="dcterms:W3CDTF">2025-04-09T00:13:00Z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0x010100EC312AD75233AB449ABEEC11B840B94E</vt:lpwstr>
  </property>
  <property fmtid="{D5CDD505-2E9C-101B-9397-08002B2CF9AE}" pid="3" name="MediaServiceImageTags">
    <vt:lpwstr/>
  </property>
</Properties>
</file>